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ook w:val="01E0" w:firstRow="1" w:lastRow="1" w:firstColumn="1" w:lastColumn="1" w:noHBand="0" w:noVBand="0"/>
      </w:tblPr>
      <w:tblGrid>
        <w:gridCol w:w="1560"/>
        <w:gridCol w:w="8646"/>
      </w:tblGrid>
      <w:tr w:rsidR="00EA2B9A" w:rsidRPr="00546121" w:rsidTr="00B66A25">
        <w:trPr>
          <w:trHeight w:val="877"/>
        </w:trPr>
        <w:tc>
          <w:tcPr>
            <w:tcW w:w="1560" w:type="dxa"/>
            <w:shd w:val="clear" w:color="auto" w:fill="auto"/>
            <w:tcMar>
              <w:left w:w="0" w:type="dxa"/>
              <w:right w:w="0" w:type="dxa"/>
            </w:tcMar>
          </w:tcPr>
          <w:p w:rsidR="00EA2B9A" w:rsidRDefault="001527D9" w:rsidP="0033004E">
            <w:bookmarkStart w:id="0" w:name="_Toc97557075"/>
            <w:bookmarkStart w:id="1" w:name="_Toc97557153"/>
            <w:bookmarkStart w:id="2" w:name="_Toc97557344"/>
            <w:bookmarkStart w:id="3" w:name="_Toc99538213"/>
            <w:bookmarkStart w:id="4" w:name="_GoBack"/>
            <w:bookmarkEnd w:id="4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560705"/>
                  <wp:effectExtent l="0" t="0" r="0" b="0"/>
                  <wp:wrapNone/>
                  <wp:docPr id="8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6" w:type="dxa"/>
            <w:shd w:val="clear" w:color="auto" w:fill="auto"/>
            <w:tcMar>
              <w:right w:w="0" w:type="dxa"/>
            </w:tcMar>
            <w:vAlign w:val="center"/>
          </w:tcPr>
          <w:p w:rsidR="00554B10" w:rsidRPr="00F44618" w:rsidRDefault="00814B74" w:rsidP="00400FE7">
            <w:pPr>
              <w:pStyle w:val="Titre"/>
              <w:rPr>
                <w:lang w:val="en-US"/>
              </w:rPr>
            </w:pPr>
            <w:r>
              <w:rPr>
                <w:lang w:val="en-US"/>
              </w:rPr>
              <w:t>Irene LLINARES</w:t>
            </w:r>
          </w:p>
          <w:p w:rsidR="00EA2B9A" w:rsidRPr="00F44618" w:rsidRDefault="006B6899" w:rsidP="00400FE7">
            <w:pPr>
              <w:pStyle w:val="Titre"/>
              <w:rPr>
                <w:lang w:val="en-US"/>
              </w:rPr>
            </w:pPr>
            <w:r>
              <w:rPr>
                <w:lang w:val="en-US"/>
              </w:rPr>
              <w:t xml:space="preserve">Manager Expert </w:t>
            </w:r>
            <w:r w:rsidR="00F67856" w:rsidRPr="00F67856">
              <w:rPr>
                <w:lang w:val="en-US"/>
              </w:rPr>
              <w:t>SIRH</w:t>
            </w:r>
            <w:r>
              <w:rPr>
                <w:lang w:val="en-US"/>
              </w:rPr>
              <w:t xml:space="preserve"> (PAIE et DSN)</w:t>
            </w:r>
          </w:p>
        </w:tc>
      </w:tr>
    </w:tbl>
    <w:p w:rsidR="00D735AD" w:rsidRDefault="00EA2B9A" w:rsidP="00D735AD">
      <w:pPr>
        <w:pStyle w:val="TitreDomainesdecomptences"/>
      </w:pPr>
      <w: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91"/>
        <w:gridCol w:w="6005"/>
      </w:tblGrid>
      <w:tr w:rsidR="00380471" w:rsidRPr="000E583D" w:rsidTr="00573320">
        <w:tc>
          <w:tcPr>
            <w:tcW w:w="4091" w:type="dxa"/>
          </w:tcPr>
          <w:bookmarkEnd w:id="0"/>
          <w:bookmarkEnd w:id="1"/>
          <w:bookmarkEnd w:id="2"/>
          <w:bookmarkEnd w:id="3"/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Domaines fonctionnels</w:t>
            </w:r>
          </w:p>
        </w:tc>
        <w:tc>
          <w:tcPr>
            <w:tcW w:w="6005" w:type="dxa"/>
          </w:tcPr>
          <w:p w:rsidR="00BD3088" w:rsidRDefault="00380471" w:rsidP="00F26BD2">
            <w:pPr>
              <w:numPr>
                <w:ilvl w:val="0"/>
                <w:numId w:val="6"/>
              </w:numPr>
            </w:pPr>
            <w:r>
              <w:t>Expertise fonctionnelle de la gestion administrative</w:t>
            </w:r>
            <w:r w:rsidR="006F3665">
              <w:t xml:space="preserve"> (secteur privé, fonction publique </w:t>
            </w:r>
            <w:r w:rsidR="007A6FB6">
              <w:t>d'état</w:t>
            </w:r>
            <w:r w:rsidR="006F3665">
              <w:t>)</w:t>
            </w:r>
          </w:p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 xml:space="preserve">Expertise </w:t>
            </w:r>
            <w:r w:rsidR="00BD3088">
              <w:t xml:space="preserve">paie </w:t>
            </w:r>
            <w:r w:rsidR="006F3665">
              <w:t xml:space="preserve">(secteur privé, fonction publique </w:t>
            </w:r>
            <w:r w:rsidR="007A6FB6">
              <w:t>d’état</w:t>
            </w:r>
            <w:r w:rsidR="006F3665">
              <w:t>)</w:t>
            </w:r>
          </w:p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 xml:space="preserve">Expertise </w:t>
            </w:r>
            <w:r w:rsidR="002241D4">
              <w:t xml:space="preserve">sur le </w:t>
            </w:r>
            <w:r w:rsidR="00BD3088">
              <w:t xml:space="preserve">déclaratif et </w:t>
            </w:r>
            <w:r w:rsidR="002241D4">
              <w:t xml:space="preserve">le </w:t>
            </w:r>
            <w:r>
              <w:t>post-paie (DADS-U, DSN)</w:t>
            </w:r>
          </w:p>
          <w:p w:rsidR="00380471" w:rsidRDefault="00BD3088" w:rsidP="00F26BD2">
            <w:pPr>
              <w:numPr>
                <w:ilvl w:val="0"/>
                <w:numId w:val="6"/>
              </w:numPr>
            </w:pPr>
            <w:r>
              <w:t>Interface comptable</w:t>
            </w:r>
          </w:p>
          <w:p w:rsidR="006B6899" w:rsidRDefault="006B6899" w:rsidP="00F26BD2">
            <w:pPr>
              <w:numPr>
                <w:ilvl w:val="0"/>
                <w:numId w:val="6"/>
              </w:numPr>
            </w:pPr>
            <w:r>
              <w:t>Gestion des temps et activités</w:t>
            </w:r>
          </w:p>
          <w:p w:rsidR="00380471" w:rsidRPr="000E583D" w:rsidRDefault="00380471" w:rsidP="00F26BD2">
            <w:pPr>
              <w:numPr>
                <w:ilvl w:val="0"/>
                <w:numId w:val="6"/>
              </w:numPr>
            </w:pPr>
            <w:r>
              <w:t>Bonne connaissance des modules SHR : Formation, Recrutement, Unités organisationnelles, Emplois et Postes</w:t>
            </w:r>
          </w:p>
        </w:tc>
      </w:tr>
      <w:tr w:rsidR="00380471" w:rsidRPr="000E583D" w:rsidTr="00573320">
        <w:tc>
          <w:tcPr>
            <w:tcW w:w="4091" w:type="dxa"/>
          </w:tcPr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Maîtrise d’ouvrage</w:t>
            </w:r>
          </w:p>
        </w:tc>
        <w:tc>
          <w:tcPr>
            <w:tcW w:w="6005" w:type="dxa"/>
          </w:tcPr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>Expression de besoins fonctionnels</w:t>
            </w:r>
            <w:r w:rsidR="002241D4">
              <w:t xml:space="preserve"> et rédaction de cahier des charges</w:t>
            </w:r>
          </w:p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>Stratégie, conception et exécution de recette technique et fonctionnelle</w:t>
            </w:r>
          </w:p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>Audits et études d’opportunité de migration</w:t>
            </w:r>
          </w:p>
          <w:p w:rsidR="00380471" w:rsidRPr="000E583D" w:rsidRDefault="00380471" w:rsidP="00F26BD2">
            <w:pPr>
              <w:numPr>
                <w:ilvl w:val="0"/>
                <w:numId w:val="6"/>
              </w:numPr>
            </w:pPr>
            <w:r>
              <w:t>Construction de supports de formation et animation de sessions de formation</w:t>
            </w:r>
          </w:p>
        </w:tc>
      </w:tr>
      <w:tr w:rsidR="00380471" w:rsidRPr="000E583D" w:rsidTr="00573320">
        <w:tc>
          <w:tcPr>
            <w:tcW w:w="4091" w:type="dxa"/>
          </w:tcPr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Maîtrise d’œuvre</w:t>
            </w:r>
          </w:p>
        </w:tc>
        <w:tc>
          <w:tcPr>
            <w:tcW w:w="6005" w:type="dxa"/>
          </w:tcPr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>Spécifications fonctionnelles</w:t>
            </w:r>
            <w:r w:rsidR="002241D4">
              <w:t xml:space="preserve"> et s</w:t>
            </w:r>
            <w:r>
              <w:t>pécifications techniques</w:t>
            </w:r>
          </w:p>
          <w:p w:rsidR="006B6899" w:rsidRDefault="00380471" w:rsidP="00F26BD2">
            <w:pPr>
              <w:numPr>
                <w:ilvl w:val="0"/>
                <w:numId w:val="6"/>
              </w:numPr>
            </w:pPr>
            <w:r>
              <w:t xml:space="preserve">Développements </w:t>
            </w:r>
            <w:r w:rsidR="002241D4">
              <w:t xml:space="preserve">de traitements de gestion administrative et paie </w:t>
            </w:r>
          </w:p>
          <w:p w:rsidR="002241D4" w:rsidRDefault="006B6899" w:rsidP="00F26BD2">
            <w:pPr>
              <w:numPr>
                <w:ilvl w:val="0"/>
                <w:numId w:val="6"/>
              </w:numPr>
            </w:pPr>
            <w:r>
              <w:t xml:space="preserve">Développement </w:t>
            </w:r>
            <w:r w:rsidR="002241D4">
              <w:t>d’interfaces</w:t>
            </w:r>
            <w:r>
              <w:t xml:space="preserve"> (comptable, éditique des bulletins de paie)</w:t>
            </w:r>
          </w:p>
          <w:p w:rsidR="002241D4" w:rsidRDefault="002241D4" w:rsidP="00F26BD2">
            <w:pPr>
              <w:numPr>
                <w:ilvl w:val="0"/>
                <w:numId w:val="6"/>
              </w:numPr>
            </w:pPr>
            <w:r>
              <w:t>Reporting (querys et explorations)</w:t>
            </w:r>
          </w:p>
          <w:p w:rsidR="002241D4" w:rsidRDefault="002241D4" w:rsidP="00F26BD2">
            <w:pPr>
              <w:numPr>
                <w:ilvl w:val="0"/>
                <w:numId w:val="6"/>
              </w:numPr>
            </w:pPr>
            <w:r>
              <w:t xml:space="preserve">Développements des traitements de reprise des données et exécution de la reprise des données </w:t>
            </w:r>
          </w:p>
          <w:p w:rsidR="002241D4" w:rsidRDefault="002241D4" w:rsidP="00F26BD2">
            <w:pPr>
              <w:numPr>
                <w:ilvl w:val="0"/>
                <w:numId w:val="6"/>
              </w:numPr>
            </w:pPr>
            <w:r>
              <w:t>Paramétrage paie et DSN</w:t>
            </w:r>
          </w:p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lastRenderedPageBreak/>
              <w:t>Tests d’</w:t>
            </w:r>
            <w:r w:rsidR="002241D4">
              <w:t>i</w:t>
            </w:r>
            <w:r>
              <w:t>ntégration</w:t>
            </w:r>
          </w:p>
          <w:p w:rsidR="00380471" w:rsidRPr="000E583D" w:rsidRDefault="00380471" w:rsidP="00F26BD2">
            <w:pPr>
              <w:numPr>
                <w:ilvl w:val="0"/>
                <w:numId w:val="6"/>
              </w:numPr>
            </w:pPr>
            <w:r>
              <w:t>Animation d’ateliers et rédaction de livrables</w:t>
            </w:r>
          </w:p>
        </w:tc>
      </w:tr>
      <w:tr w:rsidR="00380471" w:rsidRPr="000E583D" w:rsidTr="00573320">
        <w:tc>
          <w:tcPr>
            <w:tcW w:w="4091" w:type="dxa"/>
          </w:tcPr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lastRenderedPageBreak/>
              <w:t>Pilotage</w:t>
            </w:r>
          </w:p>
        </w:tc>
        <w:tc>
          <w:tcPr>
            <w:tcW w:w="6005" w:type="dxa"/>
          </w:tcPr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>Pilotage de projets avec engagement de résultats</w:t>
            </w:r>
          </w:p>
          <w:p w:rsidR="00380471" w:rsidRDefault="00380471" w:rsidP="00F26BD2">
            <w:pPr>
              <w:numPr>
                <w:ilvl w:val="0"/>
                <w:numId w:val="6"/>
              </w:numPr>
            </w:pPr>
            <w:r>
              <w:t>Maîtrise du planning, des engagements et des risques</w:t>
            </w:r>
          </w:p>
          <w:p w:rsidR="00380471" w:rsidRPr="000E583D" w:rsidRDefault="00380471" w:rsidP="00FE7EAD">
            <w:pPr>
              <w:numPr>
                <w:ilvl w:val="0"/>
                <w:numId w:val="6"/>
              </w:numPr>
            </w:pPr>
            <w:r>
              <w:t>Gestion des ressources projet</w:t>
            </w:r>
          </w:p>
        </w:tc>
      </w:tr>
      <w:tr w:rsidR="00380471" w:rsidRPr="000E583D" w:rsidTr="00573320">
        <w:tc>
          <w:tcPr>
            <w:tcW w:w="4091" w:type="dxa"/>
          </w:tcPr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Systèmes d’exploitation</w:t>
            </w:r>
          </w:p>
        </w:tc>
        <w:tc>
          <w:tcPr>
            <w:tcW w:w="6005" w:type="dxa"/>
          </w:tcPr>
          <w:p w:rsidR="00380471" w:rsidRPr="000E583D" w:rsidRDefault="00380471" w:rsidP="00F26BD2">
            <w:pPr>
              <w:numPr>
                <w:ilvl w:val="0"/>
                <w:numId w:val="6"/>
              </w:numPr>
            </w:pPr>
            <w:r w:rsidRPr="00744EF1">
              <w:t>UNIX, AS400, MVS</w:t>
            </w:r>
          </w:p>
        </w:tc>
      </w:tr>
      <w:tr w:rsidR="00380471" w:rsidRPr="00744EF1" w:rsidTr="00573320">
        <w:tc>
          <w:tcPr>
            <w:tcW w:w="4091" w:type="dxa"/>
          </w:tcPr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Développement</w:t>
            </w:r>
          </w:p>
        </w:tc>
        <w:tc>
          <w:tcPr>
            <w:tcW w:w="6005" w:type="dxa"/>
          </w:tcPr>
          <w:p w:rsidR="00380471" w:rsidRPr="00744EF1" w:rsidRDefault="00380471" w:rsidP="00F26BD2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744EF1">
              <w:rPr>
                <w:lang w:val="en-US"/>
              </w:rPr>
              <w:t xml:space="preserve">COBOL, </w:t>
            </w:r>
            <w:r w:rsidR="002241D4">
              <w:rPr>
                <w:lang w:val="en-US"/>
              </w:rPr>
              <w:t>Pacbase, SQL</w:t>
            </w:r>
          </w:p>
        </w:tc>
      </w:tr>
      <w:tr w:rsidR="00380471" w:rsidRPr="000E583D" w:rsidTr="00573320">
        <w:tc>
          <w:tcPr>
            <w:tcW w:w="4091" w:type="dxa"/>
          </w:tcPr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Bases de données</w:t>
            </w:r>
          </w:p>
        </w:tc>
        <w:tc>
          <w:tcPr>
            <w:tcW w:w="6005" w:type="dxa"/>
          </w:tcPr>
          <w:p w:rsidR="00380471" w:rsidRPr="000E583D" w:rsidRDefault="00380471" w:rsidP="00F26BD2">
            <w:pPr>
              <w:numPr>
                <w:ilvl w:val="0"/>
                <w:numId w:val="6"/>
              </w:numPr>
            </w:pPr>
            <w:r w:rsidRPr="00744EF1">
              <w:t>ORACLE et DB2</w:t>
            </w:r>
          </w:p>
        </w:tc>
      </w:tr>
      <w:tr w:rsidR="00380471" w:rsidRPr="000E583D" w:rsidTr="00573320">
        <w:tc>
          <w:tcPr>
            <w:tcW w:w="4091" w:type="dxa"/>
          </w:tcPr>
          <w:p w:rsidR="00380471" w:rsidRPr="00284010" w:rsidRDefault="00380471" w:rsidP="00F26BD2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Progiciels RH</w:t>
            </w:r>
          </w:p>
        </w:tc>
        <w:tc>
          <w:tcPr>
            <w:tcW w:w="6005" w:type="dxa"/>
          </w:tcPr>
          <w:p w:rsidR="00380471" w:rsidRPr="000E583D" w:rsidRDefault="00380471" w:rsidP="00F26BD2">
            <w:pPr>
              <w:numPr>
                <w:ilvl w:val="0"/>
                <w:numId w:val="6"/>
              </w:numPr>
            </w:pPr>
            <w:r>
              <w:t>HRa Suite 9</w:t>
            </w:r>
            <w:r w:rsidR="002241D4">
              <w:t>, HRa Suite 7</w:t>
            </w:r>
            <w:r w:rsidRPr="00744EF1">
              <w:t xml:space="preserve"> et toutes versions précédentes d’HR Access (de la version 1.5 jusqu’à la version 5)</w:t>
            </w:r>
          </w:p>
        </w:tc>
      </w:tr>
    </w:tbl>
    <w:p w:rsidR="00D735AD" w:rsidRDefault="00D735AD" w:rsidP="00AF1FD8">
      <w:pPr>
        <w:pStyle w:val="Ecartstandardentretableauxmissions"/>
      </w:pPr>
    </w:p>
    <w:p w:rsidR="00D735AD" w:rsidRDefault="00D735AD" w:rsidP="00AF1FD8">
      <w:pPr>
        <w:pStyle w:val="Ecartstandardentretableauxmissions"/>
      </w:pPr>
    </w:p>
    <w:p w:rsidR="00D735AD" w:rsidRDefault="00D735AD" w:rsidP="00AF1FD8">
      <w:pPr>
        <w:pStyle w:val="Ecartstandardentretableauxmissions"/>
      </w:pPr>
    </w:p>
    <w:p w:rsidR="00D735AD" w:rsidRDefault="00D735AD" w:rsidP="00AF1FD8">
      <w:pPr>
        <w:pStyle w:val="Ecartstandardentretableauxmissions"/>
        <w:sectPr w:rsidR="00D735AD" w:rsidSect="00511182">
          <w:headerReference w:type="default" r:id="rId9"/>
          <w:footerReference w:type="default" r:id="rId10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EA2B9A" w:rsidRDefault="00EA2B9A" w:rsidP="008369C3">
      <w:pPr>
        <w:pStyle w:val="Titre1"/>
      </w:pPr>
      <w:r w:rsidRPr="00517A59">
        <w:lastRenderedPageBreak/>
        <w:t xml:space="preserve">Expériences </w:t>
      </w:r>
      <w:r w:rsidR="002E182F">
        <w:t>SI</w:t>
      </w:r>
      <w:r w:rsidR="00842389">
        <w:t>RH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8"/>
        <w:gridCol w:w="4225"/>
      </w:tblGrid>
      <w:tr w:rsidR="004F02EB" w:rsidRPr="002E182F" w:rsidTr="004F02EB">
        <w:trPr>
          <w:tblHeader/>
        </w:trPr>
        <w:tc>
          <w:tcPr>
            <w:tcW w:w="5871" w:type="dxa"/>
            <w:gridSpan w:val="2"/>
          </w:tcPr>
          <w:p w:rsidR="004F02EB" w:rsidRPr="00284010" w:rsidRDefault="004F02EB" w:rsidP="00403747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CISIRH – Centre Interministériel de Services informatiques relatifs aux Ressources Humaines</w:t>
            </w:r>
          </w:p>
        </w:tc>
        <w:tc>
          <w:tcPr>
            <w:tcW w:w="4225" w:type="dxa"/>
          </w:tcPr>
          <w:p w:rsidR="004F02EB" w:rsidRPr="002E182F" w:rsidRDefault="004F02EB" w:rsidP="004F02EB">
            <w:pPr>
              <w:pStyle w:val="Dates"/>
            </w:pPr>
            <w:r>
              <w:t>De 2018 à 2019</w:t>
            </w:r>
          </w:p>
        </w:tc>
      </w:tr>
      <w:tr w:rsidR="004F02EB" w:rsidRPr="002E182F" w:rsidTr="00EB04D7">
        <w:trPr>
          <w:tblHeader/>
        </w:trPr>
        <w:tc>
          <w:tcPr>
            <w:tcW w:w="2963" w:type="dxa"/>
          </w:tcPr>
          <w:p w:rsidR="004F02EB" w:rsidRPr="00EB04D7" w:rsidRDefault="004F02EB" w:rsidP="00403747">
            <w:pPr>
              <w:pStyle w:val="Titre3"/>
              <w:rPr>
                <w:rFonts w:ascii="Myriad Pro" w:eastAsia="Arial Unicode MS" w:hAnsi="Myriad Pro"/>
                <w:iCs/>
                <w:szCs w:val="24"/>
                <w:u w:color="FF6600"/>
              </w:rPr>
            </w:pPr>
            <w:r w:rsidRPr="00EB04D7">
              <w:rPr>
                <w:rFonts w:ascii="Myriad Pro" w:eastAsia="Arial Unicode MS" w:hAnsi="Myriad Pro"/>
                <w:iCs/>
                <w:szCs w:val="24"/>
                <w:u w:color="FF6600"/>
              </w:rPr>
              <w:t>Objet de la mission</w:t>
            </w:r>
          </w:p>
        </w:tc>
        <w:tc>
          <w:tcPr>
            <w:tcW w:w="7133" w:type="dxa"/>
            <w:gridSpan w:val="2"/>
          </w:tcPr>
          <w:p w:rsidR="004F02EB" w:rsidRPr="002E182F" w:rsidRDefault="004F02EB" w:rsidP="00EB04D7">
            <w:pPr>
              <w:pStyle w:val="Dates"/>
              <w:jc w:val="both"/>
            </w:pPr>
            <w:r w:rsidRPr="002145B7">
              <w:t xml:space="preserve">Projet </w:t>
            </w:r>
            <w:r>
              <w:t xml:space="preserve">de construction du Concentrateur de la DSN </w:t>
            </w:r>
            <w:r w:rsidR="00BE3468">
              <w:t xml:space="preserve">pour la </w:t>
            </w:r>
            <w:r>
              <w:t>Fonction Publique d’Etat</w:t>
            </w:r>
          </w:p>
        </w:tc>
      </w:tr>
      <w:tr w:rsidR="004F02EB" w:rsidRPr="002E182F" w:rsidTr="004F02EB">
        <w:trPr>
          <w:tblHeader/>
        </w:trPr>
        <w:tc>
          <w:tcPr>
            <w:tcW w:w="2963" w:type="dxa"/>
          </w:tcPr>
          <w:p w:rsidR="004F02EB" w:rsidRPr="004F02EB" w:rsidRDefault="004F02EB" w:rsidP="00403747">
            <w:pPr>
              <w:pStyle w:val="Titre3"/>
              <w:rPr>
                <w:rFonts w:ascii="Myriad Pro" w:eastAsia="Arial Unicode MS" w:hAnsi="Myriad Pro"/>
                <w:b/>
                <w:iCs/>
                <w:szCs w:val="24"/>
                <w:u w:color="FF6600"/>
              </w:rPr>
            </w:pPr>
            <w:r w:rsidRPr="00564F0A">
              <w:t>Détail de la mission</w:t>
            </w:r>
          </w:p>
        </w:tc>
        <w:tc>
          <w:tcPr>
            <w:tcW w:w="7133" w:type="dxa"/>
            <w:gridSpan w:val="2"/>
          </w:tcPr>
          <w:p w:rsidR="004F02EB" w:rsidRDefault="004F02EB" w:rsidP="004F02EB">
            <w:pPr>
              <w:numPr>
                <w:ilvl w:val="0"/>
                <w:numId w:val="4"/>
              </w:numPr>
            </w:pPr>
            <w:r>
              <w:t>Elaboration d’une stratégie de Recette pour la phase du Démonstrateur DSN</w:t>
            </w:r>
          </w:p>
          <w:p w:rsidR="004F02EB" w:rsidRDefault="004F02EB" w:rsidP="004F02EB">
            <w:pPr>
              <w:numPr>
                <w:ilvl w:val="0"/>
                <w:numId w:val="4"/>
              </w:numPr>
            </w:pPr>
            <w:r>
              <w:t>Rédaction/Exécution et suivi de 800 scénarios de tests dans l’outil Testlink dans les domaines</w:t>
            </w:r>
            <w:r w:rsidR="00BE3468">
              <w:t xml:space="preserve"> : </w:t>
            </w:r>
            <w:r>
              <w:t>fonctionnel, RGAA (Référentiel Général d’Accessibilité pour les Administration)</w:t>
            </w:r>
            <w:r w:rsidR="00BE3468">
              <w:t>, et net entreprises (envoi de bandes DSN test)</w:t>
            </w:r>
          </w:p>
          <w:p w:rsidR="004F02EB" w:rsidRDefault="004F02EB" w:rsidP="00EB04D7">
            <w:pPr>
              <w:numPr>
                <w:ilvl w:val="0"/>
                <w:numId w:val="4"/>
              </w:numPr>
            </w:pPr>
            <w:r>
              <w:t>Préparation et animation de comités de Recette</w:t>
            </w:r>
          </w:p>
          <w:p w:rsidR="00BE3468" w:rsidRPr="002145B7" w:rsidRDefault="00BE3468" w:rsidP="00EB04D7">
            <w:pPr>
              <w:numPr>
                <w:ilvl w:val="0"/>
                <w:numId w:val="4"/>
              </w:numPr>
            </w:pPr>
            <w:r>
              <w:t>Participation aux études de conception générale et détaillée pour la phase du Concentrateur DSN</w:t>
            </w:r>
          </w:p>
        </w:tc>
      </w:tr>
      <w:tr w:rsidR="00BE3468" w:rsidRPr="002E182F" w:rsidTr="004F02EB">
        <w:trPr>
          <w:tblHeader/>
        </w:trPr>
        <w:tc>
          <w:tcPr>
            <w:tcW w:w="2963" w:type="dxa"/>
          </w:tcPr>
          <w:p w:rsidR="00BE3468" w:rsidRPr="00564F0A" w:rsidRDefault="00BE3468" w:rsidP="00403747">
            <w:pPr>
              <w:pStyle w:val="Titre3"/>
            </w:pPr>
            <w:r w:rsidRPr="008369C3">
              <w:t>Environnement</w:t>
            </w:r>
          </w:p>
        </w:tc>
        <w:tc>
          <w:tcPr>
            <w:tcW w:w="7133" w:type="dxa"/>
            <w:gridSpan w:val="2"/>
          </w:tcPr>
          <w:p w:rsidR="00BE3468" w:rsidRDefault="00BE3468" w:rsidP="004F02EB">
            <w:pPr>
              <w:numPr>
                <w:ilvl w:val="0"/>
                <w:numId w:val="4"/>
              </w:numPr>
            </w:pPr>
            <w:r>
              <w:t>CTDSN sous Unix/oracle/REDIS et Espace DSN</w:t>
            </w:r>
          </w:p>
        </w:tc>
      </w:tr>
      <w:tr w:rsidR="002E182F" w:rsidTr="004F02EB">
        <w:trPr>
          <w:tblHeader/>
        </w:trPr>
        <w:tc>
          <w:tcPr>
            <w:tcW w:w="5871" w:type="dxa"/>
            <w:gridSpan w:val="2"/>
          </w:tcPr>
          <w:p w:rsidR="002E182F" w:rsidRPr="00284010" w:rsidRDefault="002145B7" w:rsidP="002145B7">
            <w:pPr>
              <w:pStyle w:val="Titre2"/>
              <w:rPr>
                <w:rFonts w:cs="Arial"/>
                <w:szCs w:val="24"/>
              </w:rPr>
            </w:pPr>
            <w:r w:rsidRPr="002145B7">
              <w:rPr>
                <w:rFonts w:cs="Arial"/>
                <w:szCs w:val="24"/>
              </w:rPr>
              <w:t>Derichebourg</w:t>
            </w:r>
          </w:p>
        </w:tc>
        <w:tc>
          <w:tcPr>
            <w:tcW w:w="4225" w:type="dxa"/>
          </w:tcPr>
          <w:p w:rsidR="002E182F" w:rsidRPr="002E182F" w:rsidRDefault="00102387" w:rsidP="00AF1FD8">
            <w:pPr>
              <w:pStyle w:val="Dates"/>
            </w:pPr>
            <w:r>
              <w:t xml:space="preserve">De </w:t>
            </w:r>
            <w:r w:rsidR="002145B7">
              <w:t>2017 à 2018</w:t>
            </w:r>
          </w:p>
        </w:tc>
      </w:tr>
      <w:tr w:rsidR="002E182F" w:rsidRPr="00C526EA" w:rsidTr="004F02EB">
        <w:tc>
          <w:tcPr>
            <w:tcW w:w="2963" w:type="dxa"/>
          </w:tcPr>
          <w:p w:rsidR="002E182F" w:rsidRPr="00C24B9C" w:rsidRDefault="002E182F" w:rsidP="008369C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133" w:type="dxa"/>
            <w:gridSpan w:val="2"/>
          </w:tcPr>
          <w:p w:rsidR="002E182F" w:rsidRPr="002E182F" w:rsidRDefault="002145B7" w:rsidP="00512F60">
            <w:r w:rsidRPr="002145B7">
              <w:t>Projet d’internalisation</w:t>
            </w:r>
            <w:r>
              <w:t xml:space="preserve">. </w:t>
            </w:r>
            <w:r w:rsidRPr="002145B7">
              <w:t>Responsable équipe MOE (5 personnes)</w:t>
            </w:r>
          </w:p>
        </w:tc>
      </w:tr>
      <w:tr w:rsidR="001527D9" w:rsidTr="004F02EB">
        <w:tc>
          <w:tcPr>
            <w:tcW w:w="2963" w:type="dxa"/>
          </w:tcPr>
          <w:p w:rsidR="001527D9" w:rsidRPr="00D536A5" w:rsidRDefault="001527D9" w:rsidP="00FE7126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133" w:type="dxa"/>
            <w:gridSpan w:val="2"/>
          </w:tcPr>
          <w:p w:rsidR="002145B7" w:rsidRDefault="002145B7" w:rsidP="002145B7">
            <w:pPr>
              <w:numPr>
                <w:ilvl w:val="0"/>
                <w:numId w:val="4"/>
              </w:numPr>
            </w:pPr>
            <w:r>
              <w:t>Implémentation de 23000 paies/mois, 65 sociétés, 25 conventions collectives, 4 cycles de paie, décalage de paie et URSSAF, décalage de pointage GTA</w:t>
            </w:r>
          </w:p>
          <w:p w:rsidR="002145B7" w:rsidRDefault="002145B7" w:rsidP="002145B7">
            <w:pPr>
              <w:numPr>
                <w:ilvl w:val="0"/>
                <w:numId w:val="4"/>
              </w:numPr>
            </w:pPr>
            <w:r>
              <w:t xml:space="preserve">Mise en œuvre du bulletin clarifié, des veilles légales (dont la suppression du décalage URSSAF), </w:t>
            </w:r>
          </w:p>
          <w:p w:rsidR="002145B7" w:rsidRDefault="002145B7" w:rsidP="002145B7">
            <w:pPr>
              <w:numPr>
                <w:ilvl w:val="0"/>
                <w:numId w:val="4"/>
              </w:numPr>
            </w:pPr>
            <w:r>
              <w:t xml:space="preserve">Audit Fillon, </w:t>
            </w:r>
          </w:p>
          <w:p w:rsidR="002145B7" w:rsidRDefault="002145B7" w:rsidP="002145B7">
            <w:pPr>
              <w:numPr>
                <w:ilvl w:val="0"/>
                <w:numId w:val="4"/>
              </w:numPr>
            </w:pPr>
            <w:r>
              <w:t xml:space="preserve">Création de nouvelles sociétés, </w:t>
            </w:r>
          </w:p>
          <w:p w:rsidR="002145B7" w:rsidRDefault="002145B7" w:rsidP="002145B7">
            <w:pPr>
              <w:numPr>
                <w:ilvl w:val="0"/>
                <w:numId w:val="4"/>
              </w:numPr>
            </w:pPr>
            <w:r>
              <w:t xml:space="preserve">Participation aux Interfaces Micro-Don et Kélio-Bodet pour la GTA/Absences, </w:t>
            </w:r>
          </w:p>
          <w:p w:rsidR="002145B7" w:rsidRDefault="002145B7" w:rsidP="00C2156E">
            <w:pPr>
              <w:numPr>
                <w:ilvl w:val="0"/>
                <w:numId w:val="4"/>
              </w:numPr>
            </w:pPr>
            <w:r>
              <w:t xml:space="preserve">Paramétrage paie pour la DSN </w:t>
            </w:r>
          </w:p>
          <w:p w:rsidR="00FE7EAD" w:rsidRDefault="00FE7EAD" w:rsidP="00FE7EAD">
            <w:pPr>
              <w:numPr>
                <w:ilvl w:val="1"/>
                <w:numId w:val="4"/>
              </w:numPr>
            </w:pPr>
            <w:r>
              <w:t>CVAE</w:t>
            </w:r>
          </w:p>
          <w:p w:rsidR="00FE7EAD" w:rsidRDefault="00FE7EAD" w:rsidP="00FE7EAD">
            <w:pPr>
              <w:numPr>
                <w:ilvl w:val="1"/>
                <w:numId w:val="4"/>
              </w:numPr>
            </w:pPr>
            <w:r>
              <w:t>Gestion du lieu de travail</w:t>
            </w:r>
          </w:p>
          <w:p w:rsidR="00FE7EAD" w:rsidRDefault="00FE7EAD" w:rsidP="00FE7EAD">
            <w:pPr>
              <w:numPr>
                <w:ilvl w:val="1"/>
                <w:numId w:val="4"/>
              </w:numPr>
            </w:pPr>
            <w:r>
              <w:t>Déclaration des taxes fiscales</w:t>
            </w:r>
          </w:p>
          <w:p w:rsidR="00FE7EAD" w:rsidRDefault="00FE7EAD" w:rsidP="00FE7EAD">
            <w:pPr>
              <w:numPr>
                <w:ilvl w:val="1"/>
                <w:numId w:val="4"/>
              </w:numPr>
            </w:pPr>
            <w:r>
              <w:t>Gestion des expatriés</w:t>
            </w:r>
          </w:p>
          <w:p w:rsidR="002145B7" w:rsidRDefault="002145B7" w:rsidP="002145B7">
            <w:pPr>
              <w:numPr>
                <w:ilvl w:val="0"/>
                <w:numId w:val="4"/>
              </w:numPr>
            </w:pPr>
            <w:r>
              <w:t xml:space="preserve">Mutations de masse par Wonder- Testing, lien Paie-GTA pour la société ATIS, </w:t>
            </w:r>
          </w:p>
          <w:p w:rsidR="003737D9" w:rsidRPr="002E182F" w:rsidRDefault="002145B7" w:rsidP="002145B7">
            <w:pPr>
              <w:numPr>
                <w:ilvl w:val="0"/>
                <w:numId w:val="4"/>
              </w:numPr>
            </w:pPr>
            <w:r>
              <w:t xml:space="preserve">Réalisation de 259 </w:t>
            </w:r>
            <w:r w:rsidR="00573320">
              <w:t>correction d’anomalies de</w:t>
            </w:r>
            <w:r>
              <w:t xml:space="preserve"> paies en moins d’un an</w:t>
            </w:r>
          </w:p>
        </w:tc>
      </w:tr>
      <w:tr w:rsidR="00680C4F" w:rsidRPr="00C526EA" w:rsidTr="004F02EB">
        <w:tc>
          <w:tcPr>
            <w:tcW w:w="2963" w:type="dxa"/>
          </w:tcPr>
          <w:p w:rsidR="00680C4F" w:rsidRPr="00C24B9C" w:rsidRDefault="00680C4F" w:rsidP="008369C3">
            <w:pPr>
              <w:pStyle w:val="Titre3"/>
            </w:pPr>
            <w:r w:rsidRPr="008369C3">
              <w:t>Environnement</w:t>
            </w:r>
          </w:p>
        </w:tc>
        <w:tc>
          <w:tcPr>
            <w:tcW w:w="7133" w:type="dxa"/>
            <w:gridSpan w:val="2"/>
          </w:tcPr>
          <w:p w:rsidR="00680C4F" w:rsidRPr="00A939C0" w:rsidRDefault="006B6899" w:rsidP="00512F60">
            <w:r>
              <w:t>HRa Suite 9 sous Unix/Oracle</w:t>
            </w:r>
          </w:p>
        </w:tc>
      </w:tr>
    </w:tbl>
    <w:p w:rsidR="00CA601C" w:rsidRDefault="00CA601C" w:rsidP="0033025D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2"/>
        <w:gridCol w:w="2909"/>
        <w:gridCol w:w="4225"/>
      </w:tblGrid>
      <w:tr w:rsidR="001527D9" w:rsidTr="00FE7126">
        <w:trPr>
          <w:tblHeader/>
        </w:trPr>
        <w:tc>
          <w:tcPr>
            <w:tcW w:w="5940" w:type="dxa"/>
            <w:gridSpan w:val="2"/>
          </w:tcPr>
          <w:p w:rsidR="001527D9" w:rsidRPr="00284010" w:rsidRDefault="00CA601C" w:rsidP="00CA601C">
            <w:pPr>
              <w:pStyle w:val="Titre2"/>
              <w:rPr>
                <w:rFonts w:cs="Arial"/>
                <w:szCs w:val="24"/>
              </w:rPr>
            </w:pPr>
            <w:r w:rsidRPr="00CA601C">
              <w:t>Sopra HR Software</w:t>
            </w:r>
            <w:r>
              <w:t xml:space="preserve"> (Client DERICHEBOURG)</w:t>
            </w:r>
          </w:p>
        </w:tc>
        <w:tc>
          <w:tcPr>
            <w:tcW w:w="4296" w:type="dxa"/>
          </w:tcPr>
          <w:p w:rsidR="001527D9" w:rsidRPr="002E182F" w:rsidRDefault="00662D0A" w:rsidP="00FE7126">
            <w:pPr>
              <w:pStyle w:val="Dates"/>
            </w:pPr>
            <w:r>
              <w:t xml:space="preserve">De </w:t>
            </w:r>
            <w:r w:rsidR="00CA601C">
              <w:t>2014 à 2017</w:t>
            </w:r>
          </w:p>
        </w:tc>
      </w:tr>
      <w:tr w:rsidR="001527D9" w:rsidRPr="00C526EA" w:rsidTr="00FE7126">
        <w:tc>
          <w:tcPr>
            <w:tcW w:w="2977" w:type="dxa"/>
          </w:tcPr>
          <w:p w:rsidR="001527D9" w:rsidRPr="00C24B9C" w:rsidRDefault="001527D9" w:rsidP="00FE7126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2B3804" w:rsidRPr="002E182F" w:rsidRDefault="00CA601C" w:rsidP="002B3804">
            <w:r w:rsidRPr="00CA601C">
              <w:t>Chef de projet, experte paie</w:t>
            </w:r>
          </w:p>
        </w:tc>
      </w:tr>
      <w:tr w:rsidR="001527D9" w:rsidTr="00FE7126">
        <w:tc>
          <w:tcPr>
            <w:tcW w:w="2977" w:type="dxa"/>
          </w:tcPr>
          <w:p w:rsidR="001527D9" w:rsidRPr="00536971" w:rsidRDefault="001527D9" w:rsidP="00536971">
            <w:pPr>
              <w:pStyle w:val="Titre3"/>
            </w:pPr>
            <w:r w:rsidRPr="00564F0A">
              <w:lastRenderedPageBreak/>
              <w:t>Détail de la mission</w:t>
            </w:r>
          </w:p>
        </w:tc>
        <w:tc>
          <w:tcPr>
            <w:tcW w:w="7259" w:type="dxa"/>
            <w:gridSpan w:val="2"/>
          </w:tcPr>
          <w:p w:rsidR="00CA601C" w:rsidRDefault="00CA601C" w:rsidP="00CA601C">
            <w:pPr>
              <w:numPr>
                <w:ilvl w:val="0"/>
                <w:numId w:val="4"/>
              </w:numPr>
            </w:pPr>
            <w:r>
              <w:t xml:space="preserve">Pilotage projet en mode Outsourcing : comités de pilotage, comités de suivi, rétro planning des différents chantiers, </w:t>
            </w:r>
          </w:p>
          <w:p w:rsidR="00CA601C" w:rsidRDefault="00CA601C" w:rsidP="00CA601C">
            <w:pPr>
              <w:numPr>
                <w:ilvl w:val="0"/>
                <w:numId w:val="4"/>
              </w:numPr>
            </w:pPr>
            <w:r>
              <w:t xml:space="preserve">Encadrement d’une équipe jusqu’à 8 personnes, </w:t>
            </w:r>
          </w:p>
          <w:p w:rsidR="00CA601C" w:rsidRDefault="00CA601C" w:rsidP="00CA601C">
            <w:pPr>
              <w:numPr>
                <w:ilvl w:val="0"/>
                <w:numId w:val="4"/>
              </w:numPr>
            </w:pPr>
            <w:r>
              <w:t>Gestion des chiffrages, avenants et de la facturation</w:t>
            </w:r>
          </w:p>
          <w:p w:rsidR="002B3804" w:rsidRDefault="00CA601C" w:rsidP="00CA601C">
            <w:pPr>
              <w:numPr>
                <w:ilvl w:val="0"/>
                <w:numId w:val="4"/>
              </w:numPr>
            </w:pPr>
            <w:r>
              <w:t xml:space="preserve">Participation à toutes les phases du projet </w:t>
            </w:r>
          </w:p>
          <w:p w:rsidR="00CA601C" w:rsidRDefault="00CA601C" w:rsidP="00CA601C">
            <w:pPr>
              <w:numPr>
                <w:ilvl w:val="1"/>
                <w:numId w:val="4"/>
              </w:numPr>
            </w:pPr>
            <w:r>
              <w:t>Ateliers de cadrage, études détaillées, développements, recette/paies en double, démarrage en production en mars 2012</w:t>
            </w:r>
          </w:p>
          <w:p w:rsidR="00FE7EAD" w:rsidRDefault="00CA601C" w:rsidP="00CA601C">
            <w:pPr>
              <w:numPr>
                <w:ilvl w:val="1"/>
                <w:numId w:val="4"/>
              </w:numPr>
            </w:pPr>
            <w:r>
              <w:t xml:space="preserve">Maintenance applicative et encadrement de nouveaux projets dont certains complexes : </w:t>
            </w:r>
          </w:p>
          <w:p w:rsidR="00FE7EAD" w:rsidRDefault="00FE7EAD" w:rsidP="00FE7EAD">
            <w:pPr>
              <w:numPr>
                <w:ilvl w:val="2"/>
                <w:numId w:val="4"/>
              </w:numPr>
            </w:pPr>
            <w:r>
              <w:t>D</w:t>
            </w:r>
            <w:r w:rsidR="00CA601C">
              <w:t xml:space="preserve">émarrage de la DSN </w:t>
            </w:r>
            <w:r w:rsidR="00C2156E">
              <w:t xml:space="preserve">phase </w:t>
            </w:r>
            <w:r w:rsidR="00823EE0">
              <w:t>2</w:t>
            </w:r>
            <w:r w:rsidR="00C2156E">
              <w:t xml:space="preserve"> </w:t>
            </w:r>
            <w:r w:rsidR="00CA601C">
              <w:t>en avril 2015 pour 15 sociétés, et 35 autres en novembre 2015</w:t>
            </w:r>
            <w:r>
              <w:t xml:space="preserve"> (en remplacement de la DUCS URSSAF)</w:t>
            </w:r>
            <w:r w:rsidR="00CA601C">
              <w:t xml:space="preserve">, </w:t>
            </w:r>
          </w:p>
          <w:p w:rsidR="00FE7EAD" w:rsidRDefault="00FE7EAD" w:rsidP="00FE7EAD">
            <w:pPr>
              <w:numPr>
                <w:ilvl w:val="2"/>
                <w:numId w:val="4"/>
              </w:numPr>
            </w:pPr>
            <w:r>
              <w:t>M</w:t>
            </w:r>
            <w:r w:rsidR="00CA601C">
              <w:t>ise en place d’une unité de décompte pour les congés payés en heures travaillées</w:t>
            </w:r>
            <w:r>
              <w:t xml:space="preserve"> et </w:t>
            </w:r>
            <w:r w:rsidR="00CA601C">
              <w:t xml:space="preserve">du CET, </w:t>
            </w:r>
          </w:p>
          <w:p w:rsidR="00CA601C" w:rsidRDefault="00FE7EAD" w:rsidP="00FE7EAD">
            <w:pPr>
              <w:numPr>
                <w:ilvl w:val="2"/>
                <w:numId w:val="4"/>
              </w:numPr>
            </w:pPr>
            <w:r>
              <w:t>E</w:t>
            </w:r>
            <w:r w:rsidR="00CA601C">
              <w:t>ditique des bulletins avec DOCAPOST</w:t>
            </w:r>
          </w:p>
          <w:p w:rsidR="00FE7EAD" w:rsidRDefault="00C2156E" w:rsidP="00FE7EAD">
            <w:pPr>
              <w:numPr>
                <w:ilvl w:val="1"/>
                <w:numId w:val="4"/>
              </w:numPr>
            </w:pPr>
            <w:r>
              <w:t xml:space="preserve">Mise en œuvre de la DSN phase </w:t>
            </w:r>
            <w:r w:rsidR="00823EE0">
              <w:t xml:space="preserve">3 en janvier 2017 </w:t>
            </w:r>
          </w:p>
          <w:p w:rsidR="00FE7EAD" w:rsidRDefault="00FE7EAD" w:rsidP="00FE7EAD">
            <w:pPr>
              <w:numPr>
                <w:ilvl w:val="2"/>
                <w:numId w:val="4"/>
              </w:numPr>
            </w:pPr>
            <w:r>
              <w:t>Retraite,</w:t>
            </w:r>
          </w:p>
          <w:p w:rsidR="00FE7EAD" w:rsidRDefault="00FE7EAD" w:rsidP="00FE7EAD">
            <w:pPr>
              <w:numPr>
                <w:ilvl w:val="2"/>
                <w:numId w:val="4"/>
              </w:numPr>
            </w:pPr>
            <w:r>
              <w:t>Prévoyance et mutuelle,</w:t>
            </w:r>
          </w:p>
          <w:p w:rsidR="00FE7EAD" w:rsidRDefault="00FE7EAD" w:rsidP="00FE7EAD">
            <w:pPr>
              <w:numPr>
                <w:ilvl w:val="2"/>
                <w:numId w:val="4"/>
              </w:numPr>
            </w:pPr>
            <w:r>
              <w:t>Gestion des blocs 20 pour le paiement par prélèvement,</w:t>
            </w:r>
          </w:p>
          <w:p w:rsidR="00FE7EAD" w:rsidRDefault="00FE7EAD" w:rsidP="00FE7EAD">
            <w:pPr>
              <w:numPr>
                <w:ilvl w:val="2"/>
                <w:numId w:val="4"/>
              </w:numPr>
            </w:pPr>
            <w:r>
              <w:t>Populations particulières : fonctionnaires détachés, CDD de courte durée</w:t>
            </w:r>
          </w:p>
          <w:p w:rsidR="00CA601C" w:rsidRDefault="00CA601C" w:rsidP="00CA601C">
            <w:pPr>
              <w:numPr>
                <w:ilvl w:val="1"/>
                <w:numId w:val="4"/>
              </w:numPr>
            </w:pPr>
            <w:r>
              <w:t>Mise en place du coffre-fort électronique avec DOCAPOST (confidentialité complexe)</w:t>
            </w:r>
          </w:p>
          <w:p w:rsidR="00CA601C" w:rsidRPr="00CA601C" w:rsidRDefault="00CA601C" w:rsidP="00CA601C">
            <w:pPr>
              <w:numPr>
                <w:ilvl w:val="0"/>
                <w:numId w:val="4"/>
              </w:numPr>
            </w:pPr>
            <w:r w:rsidRPr="00CA601C">
              <w:t>Intégration régulière de nouvelles sociétés (8 depuis le démarrage) et de nouvelles conventions collectives : rétro planning, rédaction des études détaillées paie, paramétrage paie, accompagnement à la recette, participation à la reprise de données et mise en production dans des délais très courts (jusqu’à une semaine)</w:t>
            </w:r>
          </w:p>
          <w:p w:rsidR="00CA601C" w:rsidRPr="00CA601C" w:rsidRDefault="00CA601C" w:rsidP="00CA601C">
            <w:pPr>
              <w:numPr>
                <w:ilvl w:val="0"/>
                <w:numId w:val="4"/>
              </w:numPr>
            </w:pPr>
            <w:r w:rsidRPr="00CA601C">
              <w:t>Fusion/Absorption de sociétés régulières, mutation établissements et sociétés dans des délais très courts</w:t>
            </w:r>
          </w:p>
          <w:p w:rsidR="002B3804" w:rsidRPr="002E182F" w:rsidRDefault="00CA601C" w:rsidP="00CA601C">
            <w:pPr>
              <w:numPr>
                <w:ilvl w:val="0"/>
                <w:numId w:val="4"/>
              </w:numPr>
            </w:pPr>
            <w:r w:rsidRPr="00CA601C">
              <w:t>Rédaction et remise à niveau de la documentation projet paie (40 études paie technico-fonctionnelle)</w:t>
            </w:r>
            <w:r>
              <w:t>.</w:t>
            </w:r>
          </w:p>
        </w:tc>
      </w:tr>
      <w:tr w:rsidR="001527D9" w:rsidRPr="00C526EA" w:rsidTr="00FE7126">
        <w:tc>
          <w:tcPr>
            <w:tcW w:w="2977" w:type="dxa"/>
          </w:tcPr>
          <w:p w:rsidR="001527D9" w:rsidRPr="00C24B9C" w:rsidRDefault="001527D9" w:rsidP="00FE712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1527D9" w:rsidRPr="00A939C0" w:rsidRDefault="006B6899" w:rsidP="00B40B6A">
            <w:r>
              <w:t>HRa Suite 9 sous UNIX/Oracle</w:t>
            </w:r>
          </w:p>
        </w:tc>
      </w:tr>
    </w:tbl>
    <w:p w:rsidR="00A91212" w:rsidRDefault="00A91212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46"/>
        <w:gridCol w:w="2916"/>
        <w:gridCol w:w="4234"/>
      </w:tblGrid>
      <w:tr w:rsidR="001527D9" w:rsidTr="00FE7126">
        <w:trPr>
          <w:tblHeader/>
        </w:trPr>
        <w:tc>
          <w:tcPr>
            <w:tcW w:w="5940" w:type="dxa"/>
            <w:gridSpan w:val="2"/>
          </w:tcPr>
          <w:p w:rsidR="001527D9" w:rsidRPr="00284010" w:rsidRDefault="00460B2B" w:rsidP="00460B2B">
            <w:pPr>
              <w:pStyle w:val="Titre2"/>
              <w:rPr>
                <w:rFonts w:cs="Arial"/>
                <w:szCs w:val="24"/>
              </w:rPr>
            </w:pPr>
            <w:r w:rsidRPr="00460B2B">
              <w:rPr>
                <w:rFonts w:cs="Arial"/>
                <w:szCs w:val="24"/>
              </w:rPr>
              <w:t>Fidelity</w:t>
            </w:r>
            <w:r>
              <w:rPr>
                <w:rFonts w:cs="Arial"/>
                <w:szCs w:val="24"/>
              </w:rPr>
              <w:t xml:space="preserve"> (Client GDFSUEZ)</w:t>
            </w:r>
          </w:p>
        </w:tc>
        <w:tc>
          <w:tcPr>
            <w:tcW w:w="4296" w:type="dxa"/>
          </w:tcPr>
          <w:p w:rsidR="001527D9" w:rsidRPr="002E182F" w:rsidRDefault="00A91212" w:rsidP="00FE7126">
            <w:pPr>
              <w:pStyle w:val="Dates"/>
            </w:pPr>
            <w:r>
              <w:t xml:space="preserve">De </w:t>
            </w:r>
            <w:r w:rsidR="00460B2B">
              <w:t>2005 à 2014</w:t>
            </w:r>
          </w:p>
        </w:tc>
      </w:tr>
      <w:tr w:rsidR="001527D9" w:rsidRPr="00C526EA" w:rsidTr="00FE7126">
        <w:tc>
          <w:tcPr>
            <w:tcW w:w="2977" w:type="dxa"/>
          </w:tcPr>
          <w:p w:rsidR="001527D9" w:rsidRPr="00C24B9C" w:rsidRDefault="001527D9" w:rsidP="00FE7126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1527D9" w:rsidRDefault="00460B2B" w:rsidP="00A91212">
            <w:r w:rsidRPr="00460B2B">
              <w:t>Chef de projet, experte paie</w:t>
            </w:r>
          </w:p>
          <w:p w:rsidR="00460B2B" w:rsidRDefault="00460B2B" w:rsidP="00460B2B">
            <w:r>
              <w:t>Désarrimage, migration et refonte. 12000 paies/mois</w:t>
            </w:r>
          </w:p>
          <w:p w:rsidR="00460B2B" w:rsidRPr="002E182F" w:rsidRDefault="00460B2B" w:rsidP="00460B2B">
            <w:r>
              <w:t>Démarrage en 2011 en production</w:t>
            </w:r>
          </w:p>
        </w:tc>
      </w:tr>
      <w:tr w:rsidR="001527D9" w:rsidTr="00FE7126">
        <w:tc>
          <w:tcPr>
            <w:tcW w:w="2977" w:type="dxa"/>
          </w:tcPr>
          <w:p w:rsidR="00EF2837" w:rsidRDefault="001527D9" w:rsidP="00FE7126">
            <w:pPr>
              <w:pStyle w:val="Titre3"/>
            </w:pPr>
            <w:r w:rsidRPr="00564F0A">
              <w:t>Détail de la mission</w:t>
            </w:r>
          </w:p>
          <w:p w:rsidR="00EF2837" w:rsidRPr="00EF2837" w:rsidRDefault="00EF2837" w:rsidP="00EF2837"/>
          <w:p w:rsidR="00EF2837" w:rsidRPr="00EF2837" w:rsidRDefault="00EF2837" w:rsidP="00EF2837"/>
          <w:p w:rsidR="00EF2837" w:rsidRPr="00EF2837" w:rsidRDefault="00EF2837" w:rsidP="00EF2837"/>
          <w:p w:rsidR="00EF2837" w:rsidRPr="00EF2837" w:rsidRDefault="00EF2837" w:rsidP="00EF2837"/>
          <w:p w:rsidR="00EF2837" w:rsidRPr="00EF2837" w:rsidRDefault="00EF2837" w:rsidP="00EF2837"/>
          <w:p w:rsidR="001527D9" w:rsidRPr="00EF2837" w:rsidRDefault="001527D9" w:rsidP="00EF2837"/>
        </w:tc>
        <w:tc>
          <w:tcPr>
            <w:tcW w:w="7259" w:type="dxa"/>
            <w:gridSpan w:val="2"/>
          </w:tcPr>
          <w:p w:rsidR="00460B2B" w:rsidRDefault="00460B2B" w:rsidP="00460B2B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lastRenderedPageBreak/>
              <w:t xml:space="preserve">Pilotage projet sur toutes les phases du projet : </w:t>
            </w:r>
          </w:p>
          <w:p w:rsidR="00460B2B" w:rsidRDefault="00460B2B" w:rsidP="006B6899">
            <w:pPr>
              <w:numPr>
                <w:ilvl w:val="1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>C</w:t>
            </w:r>
            <w:r w:rsidRPr="00460B2B">
              <w:rPr>
                <w:rFonts w:cs="Arial"/>
              </w:rPr>
              <w:t>omités de pilotage, comités de projet, gestion du planning sur l’ensemble des domaines (paie, post-paie, interfaces, reporting,</w:t>
            </w:r>
            <w:r w:rsidR="00B81F47">
              <w:rPr>
                <w:rFonts w:cs="Arial"/>
              </w:rPr>
              <w:t xml:space="preserve"> </w:t>
            </w:r>
            <w:r w:rsidRPr="00460B2B">
              <w:rPr>
                <w:rFonts w:cs="Arial"/>
              </w:rPr>
              <w:t>Self</w:t>
            </w:r>
            <w:r w:rsidR="00B81F47">
              <w:rPr>
                <w:rFonts w:cs="Arial"/>
              </w:rPr>
              <w:t>-</w:t>
            </w:r>
            <w:r w:rsidRPr="00460B2B">
              <w:rPr>
                <w:rFonts w:cs="Arial"/>
              </w:rPr>
              <w:t xml:space="preserve">services, Formation), </w:t>
            </w:r>
          </w:p>
          <w:p w:rsidR="00460B2B" w:rsidRDefault="00460B2B" w:rsidP="006B6899">
            <w:pPr>
              <w:numPr>
                <w:ilvl w:val="1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460B2B">
              <w:rPr>
                <w:rFonts w:cs="Arial"/>
              </w:rPr>
              <w:t xml:space="preserve">ncadrement d’une équipe jusqu’à 20 personnes, </w:t>
            </w:r>
          </w:p>
          <w:p w:rsidR="00460B2B" w:rsidRDefault="00460B2B" w:rsidP="006B6899">
            <w:pPr>
              <w:numPr>
                <w:ilvl w:val="1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G</w:t>
            </w:r>
            <w:r w:rsidRPr="00460B2B">
              <w:rPr>
                <w:rFonts w:cs="Arial"/>
              </w:rPr>
              <w:t xml:space="preserve">estion des chiffrages, </w:t>
            </w:r>
          </w:p>
          <w:p w:rsidR="00460B2B" w:rsidRDefault="00460B2B" w:rsidP="006B6899">
            <w:pPr>
              <w:numPr>
                <w:ilvl w:val="1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t xml:space="preserve">PV de validations des études, </w:t>
            </w:r>
          </w:p>
          <w:p w:rsidR="00460B2B" w:rsidRDefault="00460B2B" w:rsidP="006B6899">
            <w:pPr>
              <w:numPr>
                <w:ilvl w:val="1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t xml:space="preserve">PV de recette, </w:t>
            </w:r>
          </w:p>
          <w:p w:rsidR="00460B2B" w:rsidRPr="00460B2B" w:rsidRDefault="00460B2B" w:rsidP="006B6899">
            <w:pPr>
              <w:numPr>
                <w:ilvl w:val="1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G</w:t>
            </w:r>
            <w:r w:rsidRPr="00460B2B">
              <w:rPr>
                <w:rFonts w:cs="Arial"/>
              </w:rPr>
              <w:t>estion des avenants, du reporting pour le suivi financier, gestion des risques</w:t>
            </w:r>
          </w:p>
          <w:p w:rsidR="00460B2B" w:rsidRDefault="00460B2B" w:rsidP="00460B2B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t xml:space="preserve">Garante de la qualité des solutions choisies pour l’ensemble des domaines (homogénéisation des outils, simplification pour l’utilisateur et la maintenance), </w:t>
            </w:r>
          </w:p>
          <w:p w:rsidR="00460B2B" w:rsidRPr="00460B2B" w:rsidRDefault="00460B2B" w:rsidP="00460B2B">
            <w:pPr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460B2B">
              <w:rPr>
                <w:rFonts w:cs="Arial"/>
              </w:rPr>
              <w:t>espect des délais, et satisfaction client</w:t>
            </w:r>
          </w:p>
          <w:p w:rsidR="00A91212" w:rsidRPr="00460B2B" w:rsidRDefault="00460B2B" w:rsidP="00460B2B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t xml:space="preserve">Participation à toutes les phases du projet : </w:t>
            </w:r>
          </w:p>
          <w:p w:rsidR="00460B2B" w:rsidRDefault="00460B2B" w:rsidP="00460B2B">
            <w:pPr>
              <w:pStyle w:val="Paragraphedeliste"/>
              <w:numPr>
                <w:ilvl w:val="1"/>
                <w:numId w:val="6"/>
              </w:numPr>
            </w:pPr>
            <w:r w:rsidRPr="00460B2B">
              <w:t xml:space="preserve">Études différentielles, de cadrage, détaillées, développements, </w:t>
            </w:r>
          </w:p>
          <w:p w:rsidR="00460B2B" w:rsidRDefault="00460B2B" w:rsidP="00460B2B">
            <w:pPr>
              <w:pStyle w:val="Paragraphedeliste"/>
              <w:numPr>
                <w:ilvl w:val="1"/>
                <w:numId w:val="6"/>
              </w:numPr>
            </w:pPr>
            <w:r>
              <w:t>R</w:t>
            </w:r>
            <w:r w:rsidRPr="00460B2B">
              <w:t xml:space="preserve">eprise de données, </w:t>
            </w:r>
          </w:p>
          <w:p w:rsidR="00460B2B" w:rsidRDefault="00460B2B" w:rsidP="00460B2B">
            <w:pPr>
              <w:pStyle w:val="Paragraphedeliste"/>
              <w:numPr>
                <w:ilvl w:val="1"/>
                <w:numId w:val="6"/>
              </w:numPr>
            </w:pPr>
            <w:r>
              <w:t>R</w:t>
            </w:r>
            <w:r w:rsidRPr="00460B2B">
              <w:t xml:space="preserve">ecette de chaque domaine/ 3 paies en double, </w:t>
            </w:r>
          </w:p>
          <w:p w:rsidR="00460B2B" w:rsidRPr="00460B2B" w:rsidRDefault="00460B2B" w:rsidP="00460B2B">
            <w:pPr>
              <w:pStyle w:val="Paragraphedeliste"/>
              <w:numPr>
                <w:ilvl w:val="1"/>
                <w:numId w:val="6"/>
              </w:numPr>
            </w:pPr>
            <w:r>
              <w:t>D</w:t>
            </w:r>
            <w:r w:rsidRPr="00460B2B">
              <w:t>émarrage en production en mars 2012, puis maintenance applicative et extension de périmètres</w:t>
            </w:r>
          </w:p>
          <w:p w:rsidR="00460B2B" w:rsidRPr="00460B2B" w:rsidRDefault="00460B2B" w:rsidP="00460B2B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t xml:space="preserve">Pilotage et refonte/simplification d’une </w:t>
            </w:r>
            <w:r w:rsidR="006F3665">
              <w:rPr>
                <w:rFonts w:cs="Arial"/>
              </w:rPr>
              <w:t>centaine</w:t>
            </w:r>
            <w:r w:rsidRPr="00460B2B">
              <w:rPr>
                <w:rFonts w:cs="Arial"/>
              </w:rPr>
              <w:t xml:space="preserve"> d’interfaces issues de différentes technologies, sur un outil unique (Explorations/scripts)</w:t>
            </w:r>
          </w:p>
          <w:p w:rsidR="00460B2B" w:rsidRPr="00460B2B" w:rsidRDefault="00460B2B" w:rsidP="00460B2B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t>Pilotage et expertise technique pour la mise en place d’états CNIEG (documents de fusion « Pdf »)</w:t>
            </w:r>
          </w:p>
          <w:p w:rsidR="00A91212" w:rsidRPr="00460B2B" w:rsidRDefault="00460B2B" w:rsidP="00460B2B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460B2B">
              <w:rPr>
                <w:rFonts w:cs="Arial"/>
              </w:rPr>
              <w:t>Expertise technique sur les domaines (études, développements) : paie, interfaces (dont interface comptable), reporting, post-paie</w:t>
            </w:r>
          </w:p>
        </w:tc>
      </w:tr>
    </w:tbl>
    <w:p w:rsidR="00F86429" w:rsidRDefault="00F86429" w:rsidP="00A9121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5"/>
        <w:gridCol w:w="7131"/>
      </w:tblGrid>
      <w:tr w:rsidR="00A91212" w:rsidRPr="00A939C0" w:rsidTr="00F26BD2">
        <w:tc>
          <w:tcPr>
            <w:tcW w:w="2977" w:type="dxa"/>
          </w:tcPr>
          <w:p w:rsidR="00A91212" w:rsidRPr="00C24B9C" w:rsidRDefault="00A91212" w:rsidP="00F26BD2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:rsidR="00A91212" w:rsidRPr="00A939C0" w:rsidRDefault="006B6899" w:rsidP="00F26BD2">
            <w:r>
              <w:t>HRa Suite 9 sous Unix/Oracle</w:t>
            </w:r>
          </w:p>
        </w:tc>
      </w:tr>
    </w:tbl>
    <w:p w:rsidR="00A91212" w:rsidRDefault="00A91212" w:rsidP="001527D9">
      <w:pPr>
        <w:pStyle w:val="Ecartstandardentretableauxmissions"/>
      </w:pPr>
    </w:p>
    <w:p w:rsidR="00A91212" w:rsidRDefault="00A91212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49"/>
        <w:gridCol w:w="2911"/>
        <w:gridCol w:w="4236"/>
      </w:tblGrid>
      <w:tr w:rsidR="001527D9" w:rsidTr="00FE7126">
        <w:trPr>
          <w:tblHeader/>
        </w:trPr>
        <w:tc>
          <w:tcPr>
            <w:tcW w:w="5940" w:type="dxa"/>
            <w:gridSpan w:val="2"/>
          </w:tcPr>
          <w:p w:rsidR="001527D9" w:rsidRPr="00403608" w:rsidRDefault="00AF2ABC" w:rsidP="00AF2ABC">
            <w:pPr>
              <w:pStyle w:val="Titre2"/>
              <w:rPr>
                <w:rFonts w:cs="Arial"/>
                <w:szCs w:val="24"/>
              </w:rPr>
            </w:pPr>
            <w:r w:rsidRPr="00AF2ABC">
              <w:rPr>
                <w:rFonts w:cs="Arial"/>
                <w:szCs w:val="24"/>
              </w:rPr>
              <w:t>MAPA, Le Louvre, APHP, ALM, AMF, La poste</w:t>
            </w:r>
          </w:p>
        </w:tc>
        <w:tc>
          <w:tcPr>
            <w:tcW w:w="4296" w:type="dxa"/>
          </w:tcPr>
          <w:p w:rsidR="001527D9" w:rsidRPr="002E182F" w:rsidRDefault="00AF2ABC" w:rsidP="00403608">
            <w:pPr>
              <w:pStyle w:val="Dates"/>
            </w:pPr>
            <w:r>
              <w:t>Toute l’année 2009</w:t>
            </w:r>
          </w:p>
        </w:tc>
      </w:tr>
      <w:tr w:rsidR="001527D9" w:rsidRPr="00C526EA" w:rsidTr="00FE7126">
        <w:tc>
          <w:tcPr>
            <w:tcW w:w="2977" w:type="dxa"/>
          </w:tcPr>
          <w:p w:rsidR="001527D9" w:rsidRPr="00C24B9C" w:rsidRDefault="001527D9" w:rsidP="00FE7126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AF2ABC" w:rsidRDefault="00AF2ABC" w:rsidP="00AF2ABC">
            <w:r>
              <w:t>Migration/refonte du projet MAPA (400 paies/mois)</w:t>
            </w:r>
          </w:p>
          <w:p w:rsidR="001527D9" w:rsidRPr="002E182F" w:rsidRDefault="00AF2ABC" w:rsidP="00AF2ABC">
            <w:r>
              <w:t>Démarrage en 4 mois</w:t>
            </w:r>
          </w:p>
        </w:tc>
      </w:tr>
      <w:tr w:rsidR="001527D9" w:rsidTr="00FE7126">
        <w:tc>
          <w:tcPr>
            <w:tcW w:w="2977" w:type="dxa"/>
          </w:tcPr>
          <w:p w:rsidR="001527D9" w:rsidRPr="00D536A5" w:rsidRDefault="001527D9" w:rsidP="00FE7126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AF2ABC" w:rsidRDefault="00AF2ABC" w:rsidP="00AF2ABC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AF2ABC">
              <w:rPr>
                <w:rFonts w:cs="Arial"/>
              </w:rPr>
              <w:t xml:space="preserve">Gestion du planning, animation des ateliers, </w:t>
            </w:r>
          </w:p>
          <w:p w:rsidR="00AF2ABC" w:rsidRDefault="00AF2ABC" w:rsidP="00AF2ABC">
            <w:pPr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F2ABC">
              <w:rPr>
                <w:rFonts w:cs="Arial"/>
              </w:rPr>
              <w:t xml:space="preserve">édaction des études détaillées, </w:t>
            </w:r>
          </w:p>
          <w:p w:rsidR="00AF2ABC" w:rsidRDefault="00AF2ABC" w:rsidP="00572781">
            <w:pPr>
              <w:numPr>
                <w:ilvl w:val="0"/>
                <w:numId w:val="6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AF2ABC">
              <w:rPr>
                <w:rFonts w:cs="Arial"/>
              </w:rPr>
              <w:t>éveloppements sur</w:t>
            </w:r>
            <w:r w:rsidR="00572781">
              <w:rPr>
                <w:rFonts w:cs="Arial"/>
              </w:rPr>
              <w:t xml:space="preserve"> </w:t>
            </w:r>
            <w:r w:rsidRPr="00AF2ABC">
              <w:rPr>
                <w:rFonts w:cs="Arial"/>
              </w:rPr>
              <w:t>la</w:t>
            </w:r>
            <w:r w:rsidR="006F3665">
              <w:rPr>
                <w:rFonts w:cs="Arial"/>
              </w:rPr>
              <w:t xml:space="preserve"> </w:t>
            </w:r>
            <w:r w:rsidRPr="00AF2ABC">
              <w:rPr>
                <w:rFonts w:cs="Arial"/>
              </w:rPr>
              <w:t>paie,</w:t>
            </w:r>
            <w:r w:rsidR="00572781">
              <w:rPr>
                <w:rFonts w:cs="Arial"/>
              </w:rPr>
              <w:t xml:space="preserve"> </w:t>
            </w:r>
            <w:r w:rsidRPr="00AF2ABC">
              <w:rPr>
                <w:rFonts w:cs="Arial"/>
              </w:rPr>
              <w:t>post-paie,</w:t>
            </w:r>
            <w:r w:rsidR="00572781">
              <w:rPr>
                <w:rFonts w:cs="Arial"/>
              </w:rPr>
              <w:t xml:space="preserve"> </w:t>
            </w:r>
            <w:r w:rsidRPr="00AF2ABC">
              <w:rPr>
                <w:rFonts w:cs="Arial"/>
              </w:rPr>
              <w:t>intéressement</w:t>
            </w:r>
            <w:r w:rsidR="00572781">
              <w:rPr>
                <w:rFonts w:cs="Arial"/>
              </w:rPr>
              <w:t xml:space="preserve"> </w:t>
            </w:r>
            <w:r w:rsidRPr="00AF2ABC">
              <w:rPr>
                <w:rFonts w:cs="Arial"/>
              </w:rPr>
              <w:t>/participation,</w:t>
            </w:r>
          </w:p>
          <w:p w:rsidR="00AF2ABC" w:rsidRPr="00AF2ABC" w:rsidRDefault="00AF2ABC" w:rsidP="00AF2ABC">
            <w:pPr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F2ABC">
              <w:rPr>
                <w:rFonts w:cs="Arial"/>
              </w:rPr>
              <w:t>eporting, et participation à la reprise de données.</w:t>
            </w:r>
          </w:p>
          <w:p w:rsidR="00ED1795" w:rsidRPr="00AF2ABC" w:rsidRDefault="00AF2ABC" w:rsidP="00AF2ABC">
            <w:pPr>
              <w:numPr>
                <w:ilvl w:val="0"/>
                <w:numId w:val="6"/>
              </w:numPr>
              <w:rPr>
                <w:rFonts w:cs="Arial"/>
              </w:rPr>
            </w:pPr>
            <w:r w:rsidRPr="00AF2ABC">
              <w:rPr>
                <w:rFonts w:cs="Arial"/>
              </w:rPr>
              <w:t>Expertise technique ponctuelle chez divers clients : Le Louvre (problématique d’archivage paie, congés de reclassement), APHP, ALM, AMF, La poste</w:t>
            </w:r>
          </w:p>
        </w:tc>
      </w:tr>
    </w:tbl>
    <w:p w:rsidR="008069F7" w:rsidRDefault="008069F7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6"/>
        <w:gridCol w:w="7130"/>
      </w:tblGrid>
      <w:tr w:rsidR="00ED1795" w:rsidRPr="00A939C0" w:rsidTr="00F26BD2">
        <w:tc>
          <w:tcPr>
            <w:tcW w:w="2977" w:type="dxa"/>
          </w:tcPr>
          <w:p w:rsidR="00ED1795" w:rsidRPr="00C24B9C" w:rsidRDefault="00ED1795" w:rsidP="00F26BD2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</w:tcPr>
          <w:p w:rsidR="00ED1795" w:rsidRPr="00A939C0" w:rsidRDefault="00F26BD2" w:rsidP="00F26BD2">
            <w:r>
              <w:t>HRa Suite 7 et HRa Suite 9</w:t>
            </w:r>
          </w:p>
        </w:tc>
      </w:tr>
    </w:tbl>
    <w:p w:rsidR="00140249" w:rsidRDefault="00140249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57"/>
        <w:gridCol w:w="2914"/>
        <w:gridCol w:w="4225"/>
      </w:tblGrid>
      <w:tr w:rsidR="00140249" w:rsidTr="00F26BD2">
        <w:trPr>
          <w:tblHeader/>
        </w:trPr>
        <w:tc>
          <w:tcPr>
            <w:tcW w:w="5940" w:type="dxa"/>
            <w:gridSpan w:val="2"/>
          </w:tcPr>
          <w:p w:rsidR="00140249" w:rsidRPr="00284010" w:rsidRDefault="00615E10" w:rsidP="00615E10">
            <w:pPr>
              <w:pStyle w:val="Titre2"/>
              <w:rPr>
                <w:rFonts w:cs="Arial"/>
                <w:szCs w:val="24"/>
              </w:rPr>
            </w:pPr>
            <w:r w:rsidRPr="00615E10">
              <w:t>GSK</w:t>
            </w:r>
          </w:p>
        </w:tc>
        <w:tc>
          <w:tcPr>
            <w:tcW w:w="4296" w:type="dxa"/>
          </w:tcPr>
          <w:p w:rsidR="00140249" w:rsidRPr="002E182F" w:rsidRDefault="00615E10" w:rsidP="00F26BD2">
            <w:pPr>
              <w:pStyle w:val="Dates"/>
            </w:pPr>
            <w:r>
              <w:t>De 2008 à 2009</w:t>
            </w:r>
          </w:p>
        </w:tc>
      </w:tr>
      <w:tr w:rsidR="00140249" w:rsidRPr="00C526EA" w:rsidTr="00F26BD2">
        <w:tc>
          <w:tcPr>
            <w:tcW w:w="2977" w:type="dxa"/>
          </w:tcPr>
          <w:p w:rsidR="00140249" w:rsidRPr="00C24B9C" w:rsidRDefault="00140249" w:rsidP="00F26BD2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615E10" w:rsidRDefault="00615E10" w:rsidP="00615E10">
            <w:r>
              <w:t>Migration et refonte, 6000 paies/mois</w:t>
            </w:r>
          </w:p>
          <w:p w:rsidR="00140249" w:rsidRPr="002E182F" w:rsidRDefault="00615E10" w:rsidP="00615E10">
            <w:r>
              <w:t>Démarrage en 2009 en production</w:t>
            </w:r>
          </w:p>
        </w:tc>
      </w:tr>
      <w:tr w:rsidR="00140249" w:rsidTr="00F26BD2">
        <w:tc>
          <w:tcPr>
            <w:tcW w:w="2977" w:type="dxa"/>
          </w:tcPr>
          <w:p w:rsidR="00140249" w:rsidRPr="00536971" w:rsidRDefault="00140249" w:rsidP="00F26BD2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615E10" w:rsidRDefault="00615E10" w:rsidP="00615E10">
            <w:pPr>
              <w:numPr>
                <w:ilvl w:val="0"/>
                <w:numId w:val="4"/>
              </w:numPr>
            </w:pPr>
            <w:r>
              <w:t>Pilotage projet sur l’ensemble des domaines (Formation, GA, paie, Interfaces, Reporting, exploitation)</w:t>
            </w:r>
          </w:p>
          <w:p w:rsidR="00140249" w:rsidRPr="002E182F" w:rsidRDefault="00615E10" w:rsidP="00615E10">
            <w:pPr>
              <w:numPr>
                <w:ilvl w:val="0"/>
                <w:numId w:val="4"/>
              </w:numPr>
            </w:pPr>
            <w:r>
              <w:t>Expertise (études/développement/Recette) sur les domaines paie, post-paie et reporting</w:t>
            </w:r>
          </w:p>
        </w:tc>
      </w:tr>
      <w:tr w:rsidR="00140249" w:rsidRPr="00C526EA" w:rsidTr="00F26BD2">
        <w:tc>
          <w:tcPr>
            <w:tcW w:w="2977" w:type="dxa"/>
          </w:tcPr>
          <w:p w:rsidR="00140249" w:rsidRPr="00C24B9C" w:rsidRDefault="00140249" w:rsidP="00F26BD2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140249" w:rsidRPr="00A939C0" w:rsidRDefault="00F26BD2" w:rsidP="00F26BD2">
            <w:r>
              <w:t>Hra Suite 7</w:t>
            </w:r>
          </w:p>
        </w:tc>
      </w:tr>
    </w:tbl>
    <w:p w:rsidR="00102499" w:rsidRDefault="00102499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1"/>
        <w:gridCol w:w="4232"/>
      </w:tblGrid>
      <w:tr w:rsidR="00287611" w:rsidTr="00F26BD2">
        <w:trPr>
          <w:tblHeader/>
        </w:trPr>
        <w:tc>
          <w:tcPr>
            <w:tcW w:w="5864" w:type="dxa"/>
            <w:gridSpan w:val="2"/>
          </w:tcPr>
          <w:p w:rsidR="00287611" w:rsidRPr="00284010" w:rsidRDefault="00287611" w:rsidP="00287611">
            <w:pPr>
              <w:pStyle w:val="Titre2"/>
              <w:rPr>
                <w:rFonts w:cs="Arial"/>
                <w:szCs w:val="24"/>
              </w:rPr>
            </w:pPr>
            <w:r w:rsidRPr="00287611">
              <w:rPr>
                <w:rFonts w:cs="Arial"/>
                <w:szCs w:val="24"/>
              </w:rPr>
              <w:t>AIR FRANCE</w:t>
            </w:r>
          </w:p>
        </w:tc>
        <w:tc>
          <w:tcPr>
            <w:tcW w:w="4232" w:type="dxa"/>
          </w:tcPr>
          <w:p w:rsidR="00287611" w:rsidRPr="002E182F" w:rsidRDefault="00287611" w:rsidP="00F26BD2">
            <w:pPr>
              <w:pStyle w:val="Dates"/>
            </w:pPr>
            <w:r>
              <w:t>D’octobre 2007 à janvier 2008</w:t>
            </w:r>
          </w:p>
        </w:tc>
      </w:tr>
      <w:tr w:rsidR="00287611" w:rsidRPr="00C526EA" w:rsidTr="00F26BD2">
        <w:tc>
          <w:tcPr>
            <w:tcW w:w="2963" w:type="dxa"/>
          </w:tcPr>
          <w:p w:rsidR="00287611" w:rsidRPr="00C24B9C" w:rsidRDefault="00287611" w:rsidP="00F26BD2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133" w:type="dxa"/>
            <w:gridSpan w:val="2"/>
          </w:tcPr>
          <w:p w:rsidR="00287611" w:rsidRPr="002E182F" w:rsidRDefault="00287611" w:rsidP="00F26BD2">
            <w:r w:rsidRPr="00287611">
              <w:t>Chef de projet DADSU</w:t>
            </w:r>
          </w:p>
        </w:tc>
      </w:tr>
      <w:tr w:rsidR="00287611" w:rsidTr="00F26BD2">
        <w:tc>
          <w:tcPr>
            <w:tcW w:w="2963" w:type="dxa"/>
          </w:tcPr>
          <w:p w:rsidR="00287611" w:rsidRPr="00536971" w:rsidRDefault="00287611" w:rsidP="00F26BD2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133" w:type="dxa"/>
            <w:gridSpan w:val="2"/>
          </w:tcPr>
          <w:p w:rsidR="00287611" w:rsidRPr="002E182F" w:rsidRDefault="00287611" w:rsidP="00287611">
            <w:pPr>
              <w:numPr>
                <w:ilvl w:val="0"/>
                <w:numId w:val="4"/>
              </w:numPr>
            </w:pPr>
            <w:r w:rsidRPr="00287611">
              <w:t>Mise en place de la nouvelle norme DADS-U (V08R06) : expertise technique, encadrement des équipes opérationnelles, pilotage projet</w:t>
            </w:r>
          </w:p>
        </w:tc>
      </w:tr>
    </w:tbl>
    <w:p w:rsidR="00C522AB" w:rsidRDefault="00C522AB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5"/>
        <w:gridCol w:w="4228"/>
      </w:tblGrid>
      <w:tr w:rsidR="00C522AB" w:rsidTr="00F26BD2">
        <w:trPr>
          <w:tblHeader/>
        </w:trPr>
        <w:tc>
          <w:tcPr>
            <w:tcW w:w="5940" w:type="dxa"/>
            <w:gridSpan w:val="2"/>
          </w:tcPr>
          <w:p w:rsidR="00C522AB" w:rsidRPr="00284010" w:rsidRDefault="00C522AB" w:rsidP="00C522AB">
            <w:pPr>
              <w:pStyle w:val="Titre2"/>
              <w:rPr>
                <w:rFonts w:cs="Arial"/>
                <w:szCs w:val="24"/>
              </w:rPr>
            </w:pPr>
            <w:r w:rsidRPr="00C522AB">
              <w:rPr>
                <w:rFonts w:cs="Arial"/>
                <w:szCs w:val="24"/>
              </w:rPr>
              <w:t>CHANEL</w:t>
            </w:r>
          </w:p>
        </w:tc>
        <w:tc>
          <w:tcPr>
            <w:tcW w:w="4296" w:type="dxa"/>
          </w:tcPr>
          <w:p w:rsidR="00C522AB" w:rsidRPr="002E182F" w:rsidRDefault="00C522AB" w:rsidP="00F26BD2">
            <w:pPr>
              <w:pStyle w:val="Dates"/>
            </w:pPr>
            <w:r>
              <w:t>D’avril 2007 à janvier 2008</w:t>
            </w:r>
          </w:p>
        </w:tc>
      </w:tr>
      <w:tr w:rsidR="00C522AB" w:rsidRPr="00C526EA" w:rsidTr="00F26BD2">
        <w:tc>
          <w:tcPr>
            <w:tcW w:w="2977" w:type="dxa"/>
          </w:tcPr>
          <w:p w:rsidR="00C522AB" w:rsidRPr="00C24B9C" w:rsidRDefault="00C522AB" w:rsidP="00F26BD2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522AB" w:rsidRDefault="00C522AB" w:rsidP="00F26BD2">
            <w:r w:rsidRPr="00C522AB">
              <w:t>Chef de projet du domaine paie/post-paie et expertise</w:t>
            </w:r>
          </w:p>
          <w:p w:rsidR="00C522AB" w:rsidRPr="002E182F" w:rsidRDefault="00C522AB" w:rsidP="00F26BD2">
            <w:r w:rsidRPr="00C522AB">
              <w:t>Implémentation, 5000 paies/mois</w:t>
            </w:r>
          </w:p>
        </w:tc>
      </w:tr>
      <w:tr w:rsidR="00C522AB" w:rsidTr="00F26BD2">
        <w:tc>
          <w:tcPr>
            <w:tcW w:w="2977" w:type="dxa"/>
          </w:tcPr>
          <w:p w:rsidR="00C522AB" w:rsidRPr="00536971" w:rsidRDefault="00C522AB" w:rsidP="00F26BD2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C522AB" w:rsidRDefault="00C522AB" w:rsidP="00C522AB">
            <w:pPr>
              <w:numPr>
                <w:ilvl w:val="0"/>
                <w:numId w:val="4"/>
              </w:numPr>
            </w:pPr>
            <w:r>
              <w:t>Rédaction des études de conception détaillée de la paie et des états post-paie</w:t>
            </w:r>
          </w:p>
          <w:p w:rsidR="00C522AB" w:rsidRDefault="00C522AB" w:rsidP="00C522AB">
            <w:pPr>
              <w:numPr>
                <w:ilvl w:val="0"/>
                <w:numId w:val="4"/>
              </w:numPr>
            </w:pPr>
            <w:r>
              <w:t>Pilotage et suivi des prestations paie</w:t>
            </w:r>
          </w:p>
          <w:p w:rsidR="00C522AB" w:rsidRPr="002E182F" w:rsidRDefault="00C522AB" w:rsidP="00C522AB">
            <w:pPr>
              <w:numPr>
                <w:ilvl w:val="0"/>
                <w:numId w:val="4"/>
              </w:numPr>
            </w:pPr>
            <w:r>
              <w:t>Développement d’un outil de comparaison des résultats de paie pour la paie en double (Pacha - HR), par agrégats (réutilisé ensuite chez tous mes autres clients : GDFSUEZ et Derichebourg notamment)</w:t>
            </w:r>
          </w:p>
        </w:tc>
      </w:tr>
      <w:tr w:rsidR="00C522AB" w:rsidRPr="00C526EA" w:rsidTr="00F26BD2">
        <w:tc>
          <w:tcPr>
            <w:tcW w:w="2977" w:type="dxa"/>
          </w:tcPr>
          <w:p w:rsidR="00C522AB" w:rsidRPr="00C24B9C" w:rsidRDefault="00C522AB" w:rsidP="00F26BD2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522AB" w:rsidRPr="00A939C0" w:rsidRDefault="00F26BD2" w:rsidP="00F26BD2">
            <w:r>
              <w:t>HRa Suite 7</w:t>
            </w:r>
          </w:p>
        </w:tc>
      </w:tr>
    </w:tbl>
    <w:p w:rsidR="00C522AB" w:rsidRDefault="00C522AB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1"/>
        <w:gridCol w:w="4232"/>
      </w:tblGrid>
      <w:tr w:rsidR="00E03349" w:rsidTr="00F26BD2">
        <w:trPr>
          <w:tblHeader/>
        </w:trPr>
        <w:tc>
          <w:tcPr>
            <w:tcW w:w="5940" w:type="dxa"/>
            <w:gridSpan w:val="2"/>
          </w:tcPr>
          <w:p w:rsidR="00E03349" w:rsidRPr="00284010" w:rsidRDefault="00E03349" w:rsidP="00E03349">
            <w:pPr>
              <w:pStyle w:val="Titre2"/>
              <w:rPr>
                <w:rFonts w:cs="Arial"/>
                <w:szCs w:val="24"/>
              </w:rPr>
            </w:pPr>
            <w:r w:rsidRPr="00E03349">
              <w:rPr>
                <w:rFonts w:cs="Arial"/>
                <w:szCs w:val="24"/>
              </w:rPr>
              <w:t>Groupe Bernard Hayot (GBH)</w:t>
            </w:r>
          </w:p>
        </w:tc>
        <w:tc>
          <w:tcPr>
            <w:tcW w:w="4296" w:type="dxa"/>
          </w:tcPr>
          <w:p w:rsidR="00E03349" w:rsidRPr="002E182F" w:rsidRDefault="00E03349" w:rsidP="00F26BD2">
            <w:pPr>
              <w:pStyle w:val="Dates"/>
            </w:pPr>
            <w:r>
              <w:t>De décembre 2012 à mars 2007</w:t>
            </w:r>
          </w:p>
        </w:tc>
      </w:tr>
      <w:tr w:rsidR="00E03349" w:rsidRPr="00C526EA" w:rsidTr="00F26BD2">
        <w:tc>
          <w:tcPr>
            <w:tcW w:w="2977" w:type="dxa"/>
          </w:tcPr>
          <w:p w:rsidR="00E03349" w:rsidRPr="00C24B9C" w:rsidRDefault="00E03349" w:rsidP="00F26BD2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E03349" w:rsidRPr="002E182F" w:rsidRDefault="00E03349" w:rsidP="00F26BD2">
            <w:r w:rsidRPr="00E03349">
              <w:t>Chef de projet et expertise</w:t>
            </w:r>
          </w:p>
        </w:tc>
      </w:tr>
      <w:tr w:rsidR="00E03349" w:rsidTr="00F26BD2">
        <w:tc>
          <w:tcPr>
            <w:tcW w:w="2977" w:type="dxa"/>
          </w:tcPr>
          <w:p w:rsidR="00E03349" w:rsidRPr="00536971" w:rsidRDefault="00E03349" w:rsidP="00F26BD2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E03349" w:rsidRDefault="00E03349" w:rsidP="00E03349">
            <w:pPr>
              <w:numPr>
                <w:ilvl w:val="0"/>
                <w:numId w:val="4"/>
              </w:numPr>
            </w:pPr>
            <w:r>
              <w:t>Intégration de 37 sociétés dans l’application avec conventions collectives différentes - démarrage de la paie par lots échelonnés sur l’année 2006</w:t>
            </w:r>
          </w:p>
          <w:p w:rsidR="00E03349" w:rsidRDefault="00E03349" w:rsidP="00E03349">
            <w:pPr>
              <w:numPr>
                <w:ilvl w:val="0"/>
                <w:numId w:val="4"/>
              </w:numPr>
            </w:pPr>
            <w:r>
              <w:t>Reprise de données, rédaction des études de conception détaillée de la paie pour chaque société, création d’un environnement de recette et gestion des environnements</w:t>
            </w:r>
          </w:p>
          <w:p w:rsidR="00E03349" w:rsidRPr="002E182F" w:rsidRDefault="00E03349" w:rsidP="00E03349">
            <w:pPr>
              <w:numPr>
                <w:ilvl w:val="0"/>
                <w:numId w:val="4"/>
              </w:numPr>
            </w:pPr>
            <w:r>
              <w:t>Encadrement d’une équipe de 3 personnes et suivi financier du projet</w:t>
            </w:r>
          </w:p>
        </w:tc>
      </w:tr>
      <w:tr w:rsidR="00E03349" w:rsidRPr="00C526EA" w:rsidTr="00F26BD2">
        <w:tc>
          <w:tcPr>
            <w:tcW w:w="2977" w:type="dxa"/>
          </w:tcPr>
          <w:p w:rsidR="00E03349" w:rsidRPr="00C24B9C" w:rsidRDefault="00E03349" w:rsidP="00F26BD2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E03349" w:rsidRPr="00A939C0" w:rsidRDefault="00F26BD2" w:rsidP="00F26BD2">
            <w:r>
              <w:t>HRa Suite 7</w:t>
            </w:r>
          </w:p>
        </w:tc>
      </w:tr>
    </w:tbl>
    <w:p w:rsidR="00C522AB" w:rsidRDefault="00C522AB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4"/>
        <w:gridCol w:w="2905"/>
        <w:gridCol w:w="4227"/>
      </w:tblGrid>
      <w:tr w:rsidR="00E03349" w:rsidTr="00F26BD2">
        <w:trPr>
          <w:tblHeader/>
        </w:trPr>
        <w:tc>
          <w:tcPr>
            <w:tcW w:w="5869" w:type="dxa"/>
            <w:gridSpan w:val="2"/>
          </w:tcPr>
          <w:p w:rsidR="00E03349" w:rsidRPr="00284010" w:rsidRDefault="00E03349" w:rsidP="00E03349">
            <w:pPr>
              <w:pStyle w:val="Titre2"/>
              <w:rPr>
                <w:rFonts w:cs="Arial"/>
                <w:szCs w:val="24"/>
              </w:rPr>
            </w:pPr>
            <w:r w:rsidRPr="00E03349">
              <w:rPr>
                <w:rFonts w:cs="Arial"/>
                <w:szCs w:val="24"/>
              </w:rPr>
              <w:t>AIR FRANCE</w:t>
            </w:r>
          </w:p>
        </w:tc>
        <w:tc>
          <w:tcPr>
            <w:tcW w:w="4227" w:type="dxa"/>
          </w:tcPr>
          <w:p w:rsidR="00E03349" w:rsidRPr="002E182F" w:rsidRDefault="00E03349" w:rsidP="00F26BD2">
            <w:pPr>
              <w:pStyle w:val="Dates"/>
            </w:pPr>
            <w:r>
              <w:t>D</w:t>
            </w:r>
            <w:r w:rsidR="00572781">
              <w:t>’</w:t>
            </w:r>
            <w:r>
              <w:t>aout 2005 à mars 2006</w:t>
            </w:r>
          </w:p>
        </w:tc>
      </w:tr>
      <w:tr w:rsidR="00E03349" w:rsidRPr="00C526EA" w:rsidTr="00F26BD2">
        <w:tc>
          <w:tcPr>
            <w:tcW w:w="2964" w:type="dxa"/>
          </w:tcPr>
          <w:p w:rsidR="00E03349" w:rsidRPr="00C24B9C" w:rsidRDefault="00E03349" w:rsidP="00F26BD2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132" w:type="dxa"/>
            <w:gridSpan w:val="2"/>
          </w:tcPr>
          <w:p w:rsidR="00E03349" w:rsidRPr="002E182F" w:rsidRDefault="00E03349" w:rsidP="00F26BD2">
            <w:r w:rsidRPr="00E03349">
              <w:t>Chef de projet DADSU</w:t>
            </w:r>
          </w:p>
        </w:tc>
      </w:tr>
      <w:tr w:rsidR="00E03349" w:rsidTr="00F26BD2">
        <w:tc>
          <w:tcPr>
            <w:tcW w:w="2964" w:type="dxa"/>
          </w:tcPr>
          <w:p w:rsidR="00E03349" w:rsidRPr="00536971" w:rsidRDefault="00E03349" w:rsidP="00F26BD2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132" w:type="dxa"/>
            <w:gridSpan w:val="2"/>
          </w:tcPr>
          <w:p w:rsidR="00E03349" w:rsidRDefault="00E03349" w:rsidP="00E03349">
            <w:pPr>
              <w:numPr>
                <w:ilvl w:val="0"/>
                <w:numId w:val="4"/>
              </w:numPr>
            </w:pPr>
            <w:r>
              <w:t>Rédaction de l’étude de conception détaillée DADS-U (V08R02)</w:t>
            </w:r>
          </w:p>
          <w:p w:rsidR="00E03349" w:rsidRPr="002E182F" w:rsidRDefault="00E03349" w:rsidP="00E03349">
            <w:pPr>
              <w:numPr>
                <w:ilvl w:val="0"/>
                <w:numId w:val="4"/>
              </w:numPr>
            </w:pPr>
            <w:r>
              <w:t>Encadrement d’une équipe de 3 personnes pour la mise en œuvre de la DADS-U chez Air France</w:t>
            </w:r>
          </w:p>
        </w:tc>
      </w:tr>
    </w:tbl>
    <w:p w:rsidR="00EC13C2" w:rsidRDefault="00EC13C2" w:rsidP="00AF1FD8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47"/>
        <w:gridCol w:w="2915"/>
        <w:gridCol w:w="4234"/>
      </w:tblGrid>
      <w:tr w:rsidR="00EC13C2" w:rsidTr="00F26BD2">
        <w:trPr>
          <w:tblHeader/>
        </w:trPr>
        <w:tc>
          <w:tcPr>
            <w:tcW w:w="5940" w:type="dxa"/>
            <w:gridSpan w:val="2"/>
          </w:tcPr>
          <w:p w:rsidR="00EC13C2" w:rsidRPr="00284010" w:rsidRDefault="00EC13C2" w:rsidP="00EC13C2">
            <w:pPr>
              <w:pStyle w:val="Titre2"/>
              <w:rPr>
                <w:rFonts w:cs="Arial"/>
                <w:szCs w:val="24"/>
              </w:rPr>
            </w:pPr>
            <w:r w:rsidRPr="00EC13C2">
              <w:rPr>
                <w:rFonts w:cs="Arial"/>
                <w:szCs w:val="24"/>
              </w:rPr>
              <w:t>IBM GLOBAL SERVICES – BCS BUSINESS CONSULTING SERVICES</w:t>
            </w:r>
          </w:p>
        </w:tc>
        <w:tc>
          <w:tcPr>
            <w:tcW w:w="4296" w:type="dxa"/>
          </w:tcPr>
          <w:p w:rsidR="00EC13C2" w:rsidRPr="002E182F" w:rsidRDefault="00EC13C2" w:rsidP="00F26BD2">
            <w:pPr>
              <w:pStyle w:val="Dates"/>
            </w:pPr>
            <w:r>
              <w:t>De 1998 à 2005</w:t>
            </w:r>
          </w:p>
        </w:tc>
      </w:tr>
      <w:tr w:rsidR="00EC13C2" w:rsidTr="00F26BD2">
        <w:tc>
          <w:tcPr>
            <w:tcW w:w="2977" w:type="dxa"/>
          </w:tcPr>
          <w:p w:rsidR="00EC13C2" w:rsidRPr="00536971" w:rsidRDefault="00EC13C2" w:rsidP="00F26BD2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EC13C2" w:rsidRDefault="00EC13C2" w:rsidP="00EC13C2">
            <w:pPr>
              <w:numPr>
                <w:ilvl w:val="0"/>
                <w:numId w:val="4"/>
              </w:numPr>
            </w:pPr>
            <w:r w:rsidRPr="00EC13C2">
              <w:t>Total Fina Elf - SIRH PXL – Chargé d’études et Responsable reprise des données</w:t>
            </w:r>
            <w:r>
              <w:t xml:space="preserve"> (De février 2003 à juillet 200</w:t>
            </w:r>
            <w:r w:rsidR="00B67EA2">
              <w:t>4</w:t>
            </w:r>
            <w:r>
              <w:t>)</w:t>
            </w:r>
          </w:p>
          <w:p w:rsidR="00EC13C2" w:rsidRDefault="00EC13C2" w:rsidP="00EC13C2">
            <w:pPr>
              <w:pStyle w:val="Paragraphedeliste"/>
              <w:numPr>
                <w:ilvl w:val="1"/>
                <w:numId w:val="4"/>
              </w:numPr>
            </w:pPr>
            <w:r>
              <w:t>Rédaction d’études de conception générale et détaillée en lien avec les opérationnels de la gestion de carrières et de la paie du Groupe</w:t>
            </w:r>
          </w:p>
          <w:p w:rsidR="00EC13C2" w:rsidRDefault="00EC13C2" w:rsidP="00EC13C2">
            <w:pPr>
              <w:pStyle w:val="Paragraphedeliste"/>
              <w:numPr>
                <w:ilvl w:val="1"/>
                <w:numId w:val="4"/>
              </w:numPr>
            </w:pPr>
            <w:r>
              <w:t>Développements des congés et des RTT avec mise en place du CSCP (Changement de Situation en Cours de Période)</w:t>
            </w:r>
          </w:p>
          <w:p w:rsidR="00EC13C2" w:rsidRDefault="00EC13C2" w:rsidP="00EC13C2">
            <w:pPr>
              <w:pStyle w:val="Paragraphedeliste"/>
              <w:numPr>
                <w:ilvl w:val="1"/>
                <w:numId w:val="4"/>
              </w:numPr>
            </w:pPr>
            <w:r>
              <w:t>Rédaction du cahier des charges de la reprise des données dans HR Access, élaboration de documents de suivi sous Excel jusqu’au démarrage (janvier 2004)</w:t>
            </w:r>
          </w:p>
          <w:p w:rsidR="00EC13C2" w:rsidRDefault="00EC13C2" w:rsidP="00EC13C2">
            <w:pPr>
              <w:numPr>
                <w:ilvl w:val="1"/>
                <w:numId w:val="4"/>
              </w:numPr>
            </w:pPr>
            <w:r>
              <w:t>Responsable du suivi des demandes d’évolution, depuis janvier 2004</w:t>
            </w:r>
          </w:p>
          <w:p w:rsidR="00B67EA2" w:rsidRDefault="00B67EA2" w:rsidP="00B67EA2">
            <w:pPr>
              <w:pStyle w:val="Paragraphedeliste"/>
              <w:numPr>
                <w:ilvl w:val="0"/>
                <w:numId w:val="4"/>
              </w:numPr>
            </w:pPr>
            <w:r w:rsidRPr="00B67EA2">
              <w:t>Recticel – Chef de projet</w:t>
            </w:r>
            <w:r w:rsidR="00572781">
              <w:t xml:space="preserve"> </w:t>
            </w:r>
            <w:r w:rsidRPr="00B67EA2">
              <w:t xml:space="preserve">paie </w:t>
            </w:r>
            <w:r>
              <w:t>(De novembre 2001 à novembre 2002)</w:t>
            </w:r>
          </w:p>
          <w:p w:rsidR="00B67EA2" w:rsidRDefault="00B67EA2" w:rsidP="00B67EA2">
            <w:pPr>
              <w:pStyle w:val="Paragraphedeliste"/>
              <w:numPr>
                <w:ilvl w:val="1"/>
                <w:numId w:val="4"/>
              </w:numPr>
            </w:pPr>
            <w:r>
              <w:t>Intégration des sociétés Cofel/Comem (400 personnes) dans le système existant</w:t>
            </w:r>
          </w:p>
          <w:p w:rsidR="00B67EA2" w:rsidRDefault="00B67EA2" w:rsidP="00B67EA2">
            <w:pPr>
              <w:pStyle w:val="Paragraphedeliste"/>
              <w:numPr>
                <w:ilvl w:val="1"/>
                <w:numId w:val="4"/>
              </w:numPr>
            </w:pPr>
            <w:r>
              <w:t>Rôle de conseil auprès du client, à raison d’un jour par semaine, dans différents domaines paie et post-paie (DADS/TDS, attestation ASSEDIC, …)</w:t>
            </w:r>
          </w:p>
          <w:p w:rsidR="00CA67F4" w:rsidRDefault="00CA67F4" w:rsidP="00CA67F4">
            <w:pPr>
              <w:pStyle w:val="Paragraphedeliste"/>
              <w:numPr>
                <w:ilvl w:val="0"/>
                <w:numId w:val="4"/>
              </w:numPr>
            </w:pPr>
            <w:r w:rsidRPr="00CA67F4">
              <w:t xml:space="preserve">Crédit du Nord – Consultante paie </w:t>
            </w:r>
            <w:r>
              <w:t>(D</w:t>
            </w:r>
            <w:r w:rsidR="00572781">
              <w:t>’</w:t>
            </w:r>
            <w:r>
              <w:t>aout 2000 à février 2002</w:t>
            </w:r>
            <w:r w:rsidR="00964D80">
              <w:t>)</w:t>
            </w:r>
          </w:p>
          <w:p w:rsidR="00CA67F4" w:rsidRDefault="00CA67F4" w:rsidP="00CA67F4">
            <w:pPr>
              <w:pStyle w:val="Paragraphedeliste"/>
              <w:numPr>
                <w:ilvl w:val="1"/>
                <w:numId w:val="4"/>
              </w:numPr>
            </w:pPr>
            <w:r>
              <w:t>Réalisation d’études de conception fonctionnelle et technique de la paie</w:t>
            </w:r>
          </w:p>
          <w:p w:rsidR="00CA67F4" w:rsidRDefault="00CA67F4" w:rsidP="00CA67F4">
            <w:pPr>
              <w:pStyle w:val="Paragraphedeliste"/>
              <w:numPr>
                <w:ilvl w:val="1"/>
                <w:numId w:val="4"/>
              </w:numPr>
            </w:pPr>
            <w:r>
              <w:t>Mise en place des congés payés, des RTT et du compte épargne temps</w:t>
            </w:r>
          </w:p>
          <w:p w:rsidR="00CA67F4" w:rsidRDefault="00CA67F4" w:rsidP="00CA67F4">
            <w:pPr>
              <w:pStyle w:val="Paragraphedeliste"/>
              <w:numPr>
                <w:ilvl w:val="1"/>
                <w:numId w:val="4"/>
              </w:numPr>
            </w:pPr>
            <w:r>
              <w:t>Participation aux différentes phases du passage de la paie en Euro</w:t>
            </w:r>
          </w:p>
          <w:p w:rsidR="00964D80" w:rsidRDefault="00964D80" w:rsidP="00964D80">
            <w:pPr>
              <w:pStyle w:val="Paragraphedeliste"/>
              <w:numPr>
                <w:ilvl w:val="0"/>
                <w:numId w:val="4"/>
              </w:numPr>
            </w:pPr>
            <w:r w:rsidRPr="00964D80">
              <w:t xml:space="preserve">Faurecia – Consultante paie </w:t>
            </w:r>
            <w:r>
              <w:t>(De mai 2000 à juin 2001)</w:t>
            </w:r>
          </w:p>
          <w:p w:rsidR="00964D80" w:rsidRDefault="00964D80" w:rsidP="00964D80">
            <w:pPr>
              <w:pStyle w:val="Paragraphedeliste"/>
              <w:numPr>
                <w:ilvl w:val="1"/>
                <w:numId w:val="4"/>
              </w:numPr>
            </w:pPr>
            <w:r>
              <w:t>Correction d’anomalies de paie et de gestion administrative dans le cadre de la maintenance applicative, développement de la loi Aubry (35 heures)</w:t>
            </w:r>
          </w:p>
          <w:p w:rsidR="00964D80" w:rsidRDefault="00964D80" w:rsidP="00964D80">
            <w:pPr>
              <w:pStyle w:val="Paragraphedeliste"/>
              <w:numPr>
                <w:ilvl w:val="1"/>
                <w:numId w:val="4"/>
              </w:numPr>
            </w:pPr>
            <w:r>
              <w:t>Formation et assistance du client pour intégrer un nouveau site</w:t>
            </w:r>
          </w:p>
          <w:p w:rsidR="003944AF" w:rsidRPr="002E182F" w:rsidRDefault="003944AF" w:rsidP="003944AF">
            <w:pPr>
              <w:pStyle w:val="Paragraphedeliste"/>
              <w:numPr>
                <w:ilvl w:val="0"/>
                <w:numId w:val="4"/>
              </w:numPr>
            </w:pPr>
            <w:r w:rsidRPr="003944AF">
              <w:t xml:space="preserve">EDF GDF – Consultante paie </w:t>
            </w:r>
            <w:r>
              <w:t>(De février 2000 à juin 2001)</w:t>
            </w:r>
          </w:p>
        </w:tc>
      </w:tr>
      <w:tr w:rsidR="00EC13C2" w:rsidRPr="00C526EA" w:rsidTr="00F26BD2">
        <w:tc>
          <w:tcPr>
            <w:tcW w:w="2977" w:type="dxa"/>
          </w:tcPr>
          <w:p w:rsidR="00EC13C2" w:rsidRPr="00C24B9C" w:rsidRDefault="00EC13C2" w:rsidP="003944AF">
            <w:pPr>
              <w:pStyle w:val="Titre3"/>
              <w:numPr>
                <w:ilvl w:val="0"/>
                <w:numId w:val="0"/>
              </w:numPr>
              <w:ind w:left="720"/>
            </w:pPr>
          </w:p>
        </w:tc>
        <w:tc>
          <w:tcPr>
            <w:tcW w:w="7259" w:type="dxa"/>
            <w:gridSpan w:val="2"/>
          </w:tcPr>
          <w:p w:rsidR="003944AF" w:rsidRDefault="003944AF" w:rsidP="003944AF">
            <w:pPr>
              <w:pStyle w:val="Paragraphedeliste"/>
              <w:numPr>
                <w:ilvl w:val="1"/>
                <w:numId w:val="4"/>
              </w:numPr>
            </w:pPr>
            <w:r>
              <w:t>Définition de jeux d’essais, de scénarios pour tester le paramétrage de la paie</w:t>
            </w:r>
          </w:p>
          <w:p w:rsidR="00EC13C2" w:rsidRDefault="003944AF" w:rsidP="003944AF">
            <w:pPr>
              <w:numPr>
                <w:ilvl w:val="1"/>
                <w:numId w:val="4"/>
              </w:numPr>
            </w:pPr>
            <w:r>
              <w:t>Exécution des tests de validation progressive et de tests de non-régression : analyse critique des résultats, diagnostic et lien avec les paramétreurs</w:t>
            </w:r>
            <w:r w:rsidRPr="00A939C0">
              <w:t xml:space="preserve"> </w:t>
            </w:r>
          </w:p>
          <w:p w:rsidR="003944AF" w:rsidRDefault="003944AF" w:rsidP="003944AF">
            <w:pPr>
              <w:pStyle w:val="Paragraphedeliste"/>
              <w:numPr>
                <w:ilvl w:val="0"/>
                <w:numId w:val="4"/>
              </w:numPr>
            </w:pPr>
            <w:r w:rsidRPr="003944AF">
              <w:t xml:space="preserve">Géodis – Tailleur Industrie – Consultante paie </w:t>
            </w:r>
            <w:r>
              <w:t>(D’octobre 1999 à janvier 2000)</w:t>
            </w:r>
          </w:p>
          <w:p w:rsidR="003944AF" w:rsidRDefault="003944AF" w:rsidP="003944AF">
            <w:pPr>
              <w:pStyle w:val="Paragraphedeliste"/>
              <w:numPr>
                <w:ilvl w:val="1"/>
                <w:numId w:val="4"/>
              </w:numPr>
            </w:pPr>
            <w:r w:rsidRPr="003944AF">
              <w:lastRenderedPageBreak/>
              <w:t xml:space="preserve">Réalisation en 3 mois d’une paie de 700 personnes en étant l’unique intervenante paie : études de paie, développement, mise en production </w:t>
            </w:r>
          </w:p>
          <w:p w:rsidR="003E5F55" w:rsidRDefault="003E5F55" w:rsidP="003E5F55">
            <w:pPr>
              <w:pStyle w:val="Paragraphedeliste"/>
              <w:numPr>
                <w:ilvl w:val="0"/>
                <w:numId w:val="4"/>
              </w:numPr>
            </w:pPr>
            <w:r w:rsidRPr="003E5F55">
              <w:t xml:space="preserve">AGF – Projet Athéna - Consultante paie </w:t>
            </w:r>
            <w:r>
              <w:t>(D</w:t>
            </w:r>
            <w:r w:rsidR="005644CA">
              <w:t>’</w:t>
            </w:r>
            <w:r>
              <w:t>avril 1999 à septembre 1999)</w:t>
            </w:r>
          </w:p>
          <w:p w:rsidR="003E5F55" w:rsidRDefault="003E5F55" w:rsidP="003E5F55">
            <w:pPr>
              <w:pStyle w:val="Paragraphedeliste"/>
              <w:numPr>
                <w:ilvl w:val="1"/>
                <w:numId w:val="4"/>
              </w:numPr>
            </w:pPr>
            <w:r w:rsidRPr="003E5F55">
              <w:t>Réalisation du paramétrage de la paie : éléments du brut, cotisations, GMP/Avenant 17, éléments sans incidence fiscale</w:t>
            </w:r>
          </w:p>
          <w:p w:rsidR="000C4088" w:rsidRDefault="000C4088" w:rsidP="000C4088">
            <w:pPr>
              <w:pStyle w:val="Paragraphedeliste"/>
              <w:numPr>
                <w:ilvl w:val="0"/>
                <w:numId w:val="4"/>
              </w:numPr>
            </w:pPr>
            <w:r w:rsidRPr="000C4088">
              <w:t xml:space="preserve">Framatome - Consultante paie </w:t>
            </w:r>
            <w:r>
              <w:t>(De décembre 1998 à avril 1999)</w:t>
            </w:r>
          </w:p>
          <w:p w:rsidR="000C4088" w:rsidRDefault="000C4088" w:rsidP="000C4088">
            <w:pPr>
              <w:pStyle w:val="Paragraphedeliste"/>
              <w:numPr>
                <w:ilvl w:val="1"/>
                <w:numId w:val="4"/>
              </w:numPr>
            </w:pPr>
            <w:r>
              <w:t>Réalisation des congés payés sur 3 exercices</w:t>
            </w:r>
          </w:p>
          <w:p w:rsidR="000C4088" w:rsidRDefault="000C4088" w:rsidP="000C4088">
            <w:pPr>
              <w:pStyle w:val="Paragraphedeliste"/>
              <w:numPr>
                <w:ilvl w:val="1"/>
                <w:numId w:val="4"/>
              </w:numPr>
            </w:pPr>
            <w:r>
              <w:t>Création d’explorations pour l’interface comptable, modification du dictionnaire, réalisation de fenêtres</w:t>
            </w:r>
          </w:p>
          <w:p w:rsidR="000C4088" w:rsidRDefault="000C4088" w:rsidP="000C4088">
            <w:pPr>
              <w:pStyle w:val="Paragraphedeliste"/>
              <w:numPr>
                <w:ilvl w:val="1"/>
                <w:numId w:val="4"/>
              </w:numPr>
            </w:pPr>
            <w:r>
              <w:t>Assistance du client sur le paramétrage</w:t>
            </w:r>
          </w:p>
          <w:p w:rsidR="000C4088" w:rsidRDefault="000C4088" w:rsidP="000C4088">
            <w:pPr>
              <w:pStyle w:val="Paragraphedeliste"/>
              <w:numPr>
                <w:ilvl w:val="0"/>
                <w:numId w:val="4"/>
              </w:numPr>
            </w:pPr>
            <w:r w:rsidRPr="000C4088">
              <w:t xml:space="preserve">Glaxo-Wellcome - Consultante paie </w:t>
            </w:r>
            <w:r>
              <w:t>(De septembre 1998 à janvier 1998</w:t>
            </w:r>
          </w:p>
          <w:p w:rsidR="000C4088" w:rsidRDefault="000C4088" w:rsidP="000C4088">
            <w:pPr>
              <w:pStyle w:val="Paragraphedeliste"/>
              <w:numPr>
                <w:ilvl w:val="1"/>
                <w:numId w:val="4"/>
              </w:numPr>
            </w:pPr>
            <w:r>
              <w:t>Réalisation de la maquette du bulletin de paie (traitements et squelette DBL)</w:t>
            </w:r>
          </w:p>
          <w:p w:rsidR="000C4088" w:rsidRPr="00A939C0" w:rsidRDefault="000C4088" w:rsidP="000C4088">
            <w:pPr>
              <w:pStyle w:val="Paragraphedeliste"/>
              <w:numPr>
                <w:ilvl w:val="1"/>
                <w:numId w:val="4"/>
              </w:numPr>
            </w:pPr>
            <w:r>
              <w:t>Création de requêtes batch pour fournir des états unix et paramétrage paie</w:t>
            </w:r>
          </w:p>
        </w:tc>
      </w:tr>
    </w:tbl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C13C2" w:rsidRDefault="00EC13C2" w:rsidP="00AF1FD8">
      <w:pPr>
        <w:pStyle w:val="Ecartstandardentretableauxmissions"/>
      </w:pPr>
    </w:p>
    <w:p w:rsidR="00EA2B9A" w:rsidRDefault="001511F4" w:rsidP="008369C3">
      <w:pPr>
        <w:pStyle w:val="Titre1"/>
      </w:pPr>
      <w:r>
        <w:t>Informations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58"/>
        <w:gridCol w:w="5964"/>
        <w:gridCol w:w="74"/>
      </w:tblGrid>
      <w:tr w:rsidR="00F01267" w:rsidTr="00284010">
        <w:tc>
          <w:tcPr>
            <w:tcW w:w="4140" w:type="dxa"/>
          </w:tcPr>
          <w:p w:rsidR="00F01267" w:rsidRPr="00284010" w:rsidRDefault="00140249" w:rsidP="002670E4">
            <w:pPr>
              <w:pStyle w:val="Titre2"/>
              <w:rPr>
                <w:rFonts w:cs="Arial"/>
              </w:rPr>
            </w:pPr>
            <w:bookmarkStart w:id="7" w:name="_Hlk508794203"/>
            <w:r>
              <w:rPr>
                <w:rFonts w:cs="Arial"/>
              </w:rPr>
              <w:t>Langues</w:t>
            </w:r>
          </w:p>
        </w:tc>
        <w:tc>
          <w:tcPr>
            <w:tcW w:w="6096" w:type="dxa"/>
            <w:gridSpan w:val="2"/>
          </w:tcPr>
          <w:p w:rsidR="004C712F" w:rsidRPr="000E583D" w:rsidRDefault="00140249" w:rsidP="00B84C54">
            <w:pPr>
              <w:pStyle w:val="Paragraphedeliste"/>
              <w:numPr>
                <w:ilvl w:val="0"/>
                <w:numId w:val="6"/>
              </w:numPr>
            </w:pPr>
            <w:r>
              <w:t>Anglais</w:t>
            </w:r>
            <w:r w:rsidR="00B84C54">
              <w:t> : Technique</w:t>
            </w:r>
          </w:p>
        </w:tc>
      </w:tr>
      <w:bookmarkEnd w:id="7"/>
      <w:tr w:rsidR="00F01267" w:rsidTr="00102499">
        <w:trPr>
          <w:gridAfter w:val="1"/>
          <w:wAfter w:w="76" w:type="dxa"/>
          <w:trHeight w:val="594"/>
        </w:trPr>
        <w:tc>
          <w:tcPr>
            <w:tcW w:w="4140" w:type="dxa"/>
          </w:tcPr>
          <w:p w:rsidR="00F01267" w:rsidRDefault="00F01267" w:rsidP="009F0F44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Diplômes</w:t>
            </w:r>
          </w:p>
          <w:p w:rsidR="00102499" w:rsidRPr="00102499" w:rsidRDefault="00102499" w:rsidP="00102499"/>
        </w:tc>
        <w:tc>
          <w:tcPr>
            <w:tcW w:w="6096" w:type="dxa"/>
          </w:tcPr>
          <w:p w:rsidR="00B84C54" w:rsidRDefault="00B84C54" w:rsidP="00B84C54">
            <w:pPr>
              <w:pStyle w:val="Paragraphedeliste"/>
              <w:numPr>
                <w:ilvl w:val="0"/>
                <w:numId w:val="6"/>
              </w:numPr>
            </w:pPr>
            <w:r>
              <w:t>1997 : École Polytechnique Féminine, à Sceaux (92)</w:t>
            </w:r>
          </w:p>
          <w:p w:rsidR="00B84C54" w:rsidRDefault="00B84C54" w:rsidP="00B84C54">
            <w:pPr>
              <w:pStyle w:val="Paragraphedeliste"/>
              <w:ind w:left="363"/>
            </w:pPr>
            <w:r>
              <w:t xml:space="preserve"> Diplôme d’ingénieur EPF</w:t>
            </w:r>
          </w:p>
          <w:p w:rsidR="00CB3A50" w:rsidRPr="000E583D" w:rsidRDefault="00B84C54" w:rsidP="00CB3A50">
            <w:pPr>
              <w:pStyle w:val="Paragraphedeliste"/>
              <w:numPr>
                <w:ilvl w:val="0"/>
                <w:numId w:val="6"/>
              </w:numPr>
            </w:pPr>
            <w:r>
              <w:t>1992 : Baccalauréat C (scientifique)</w:t>
            </w:r>
          </w:p>
        </w:tc>
      </w:tr>
    </w:tbl>
    <w:p w:rsidR="00B84C54" w:rsidRDefault="00B84C54" w:rsidP="008369C3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92"/>
        <w:gridCol w:w="6004"/>
      </w:tblGrid>
      <w:tr w:rsidR="00CB3A50" w:rsidRPr="000E583D" w:rsidTr="00F26BD2">
        <w:tc>
          <w:tcPr>
            <w:tcW w:w="4140" w:type="dxa"/>
          </w:tcPr>
          <w:p w:rsidR="00CB3A50" w:rsidRPr="00284010" w:rsidRDefault="00CB3A50" w:rsidP="00F26BD2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Formations complémentaires</w:t>
            </w:r>
          </w:p>
        </w:tc>
        <w:tc>
          <w:tcPr>
            <w:tcW w:w="6096" w:type="dxa"/>
          </w:tcPr>
          <w:p w:rsidR="00CB3A50" w:rsidRDefault="00CB3A50" w:rsidP="00CB3A50">
            <w:pPr>
              <w:pStyle w:val="Paragraphedeliste"/>
              <w:numPr>
                <w:ilvl w:val="0"/>
                <w:numId w:val="6"/>
              </w:numPr>
            </w:pPr>
            <w:r>
              <w:t>2014 : Formations HR Access : Aspects fonctionnels et techniques de DSN, et formation sur le management projet</w:t>
            </w:r>
          </w:p>
          <w:p w:rsidR="00CB3A50" w:rsidRDefault="00CB3A50" w:rsidP="00CB3A50">
            <w:pPr>
              <w:pStyle w:val="Paragraphedeliste"/>
              <w:numPr>
                <w:ilvl w:val="0"/>
                <w:numId w:val="6"/>
              </w:numPr>
            </w:pPr>
            <w:r>
              <w:t>2009 : Formation HR Access : Formation GTA</w:t>
            </w:r>
          </w:p>
          <w:p w:rsidR="00CB3A50" w:rsidRDefault="00CB3A50" w:rsidP="00CB3A50">
            <w:pPr>
              <w:pStyle w:val="Paragraphedeliste"/>
              <w:numPr>
                <w:ilvl w:val="0"/>
                <w:numId w:val="6"/>
              </w:numPr>
            </w:pPr>
            <w:r>
              <w:t>2007 : Certification HR Access Paie</w:t>
            </w:r>
          </w:p>
          <w:p w:rsidR="00CB3A50" w:rsidRDefault="00CB3A50" w:rsidP="00CB3A50">
            <w:pPr>
              <w:pStyle w:val="Paragraphedeliste"/>
              <w:numPr>
                <w:ilvl w:val="0"/>
                <w:numId w:val="6"/>
              </w:numPr>
            </w:pPr>
            <w:r>
              <w:t>2005 : Formation HR Access : Aspects fonctionnels et techniques de la DADS-U, formation sur la gestion de projets.</w:t>
            </w:r>
          </w:p>
          <w:p w:rsidR="00CB3A50" w:rsidRPr="000E583D" w:rsidRDefault="00CB3A50" w:rsidP="00CB3A50">
            <w:pPr>
              <w:pStyle w:val="Paragraphedeliste"/>
              <w:numPr>
                <w:ilvl w:val="0"/>
                <w:numId w:val="6"/>
              </w:numPr>
            </w:pPr>
            <w:r>
              <w:t>1998 : Formation HR Access (1 mois de formation) : Gestion administrative HR Design, paramétrage et aspects techniques de la paie sur HR Access, formation Impromptu.</w:t>
            </w:r>
          </w:p>
        </w:tc>
      </w:tr>
    </w:tbl>
    <w:p w:rsidR="00F8319E" w:rsidRDefault="00F8319E" w:rsidP="008369C3">
      <w:pPr>
        <w:pStyle w:val="Ecartstandardentretableauxmissions"/>
      </w:pPr>
    </w:p>
    <w:sectPr w:rsidR="00F8319E" w:rsidSect="00511182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D69" w:rsidRDefault="00436D69">
      <w:r>
        <w:separator/>
      </w:r>
    </w:p>
  </w:endnote>
  <w:endnote w:type="continuationSeparator" w:id="0">
    <w:p w:rsidR="00436D69" w:rsidRDefault="0043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BD2" w:rsidRDefault="00F26BD2" w:rsidP="00172AC4">
    <w:pPr>
      <w:pStyle w:val="En-tte"/>
      <w:jc w:val="left"/>
    </w:pPr>
    <w:r>
      <w:rPr>
        <w:noProof/>
      </w:rPr>
      <w:drawing>
        <wp:inline distT="0" distB="0" distL="0" distR="0">
          <wp:extent cx="2621280" cy="2400300"/>
          <wp:effectExtent l="0" t="0" r="7620" b="0"/>
          <wp:docPr id="1" name="Image 5" descr="Description : ARBR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 : ARBRE+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240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26BD2" w:rsidRDefault="00F26BD2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F26BD2" w:rsidTr="007D3CD4">
      <w:tc>
        <w:tcPr>
          <w:tcW w:w="1200" w:type="pct"/>
          <w:vAlign w:val="center"/>
        </w:tcPr>
        <w:p w:rsidR="00F26BD2" w:rsidRDefault="00F26BD2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SAVEDATE  \@ "DD/MM/YYYY"  \* MERGEFORMAT </w:instrText>
          </w:r>
          <w:r>
            <w:rPr>
              <w:szCs w:val="16"/>
            </w:rPr>
            <w:fldChar w:fldCharType="separate"/>
          </w:r>
          <w:ins w:id="5" w:author="Marc Toth" w:date="2019-03-14T19:40:00Z">
            <w:r w:rsidR="00A80A4D">
              <w:rPr>
                <w:noProof/>
                <w:szCs w:val="16"/>
              </w:rPr>
              <w:t>14/03/2019</w:t>
            </w:r>
          </w:ins>
          <w:del w:id="6" w:author="Marc Toth" w:date="2019-03-14T19:40:00Z">
            <w:r w:rsidR="007A6FB6" w:rsidDel="00A80A4D">
              <w:rPr>
                <w:noProof/>
                <w:szCs w:val="16"/>
              </w:rPr>
              <w:delText>14/03/2018</w:delText>
            </w:r>
          </w:del>
          <w:r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F26BD2" w:rsidRPr="007D3CD4" w:rsidRDefault="00F26BD2" w:rsidP="001527D9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2018</w:t>
          </w:r>
        </w:p>
      </w:tc>
      <w:tc>
        <w:tcPr>
          <w:tcW w:w="1200" w:type="pct"/>
          <w:vAlign w:val="center"/>
        </w:tcPr>
        <w:p w:rsidR="00F26BD2" w:rsidRDefault="00F26BD2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>PAGE</w:instrText>
          </w:r>
          <w:r>
            <w:rPr>
              <w:szCs w:val="16"/>
            </w:rPr>
            <w:fldChar w:fldCharType="separate"/>
          </w:r>
          <w:r w:rsidR="00EB04D7">
            <w:rPr>
              <w:noProof/>
              <w:szCs w:val="16"/>
            </w:rPr>
            <w:t>2</w:t>
          </w:r>
          <w:r>
            <w:rPr>
              <w:szCs w:val="16"/>
            </w:rPr>
            <w:fldChar w:fldCharType="end"/>
          </w:r>
          <w:r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>NUMPAGES</w:instrText>
          </w:r>
          <w:r>
            <w:rPr>
              <w:szCs w:val="16"/>
            </w:rPr>
            <w:fldChar w:fldCharType="separate"/>
          </w:r>
          <w:r w:rsidR="00EB04D7">
            <w:rPr>
              <w:noProof/>
              <w:szCs w:val="16"/>
            </w:rPr>
            <w:t>8</w:t>
          </w:r>
          <w:r>
            <w:rPr>
              <w:szCs w:val="16"/>
            </w:rPr>
            <w:fldChar w:fldCharType="end"/>
          </w:r>
        </w:p>
      </w:tc>
    </w:tr>
  </w:tbl>
  <w:p w:rsidR="00F26BD2" w:rsidRDefault="00F26BD2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BD2" w:rsidRDefault="00F26BD2" w:rsidP="00172AC4">
    <w:pPr>
      <w:pStyle w:val="En-tte"/>
      <w:jc w:val="left"/>
    </w:pPr>
  </w:p>
  <w:p w:rsidR="00F26BD2" w:rsidRDefault="00F26BD2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F26BD2" w:rsidTr="007D3CD4">
      <w:tc>
        <w:tcPr>
          <w:tcW w:w="1200" w:type="pct"/>
          <w:vAlign w:val="center"/>
        </w:tcPr>
        <w:p w:rsidR="00F26BD2" w:rsidRDefault="00F26BD2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>
            <w:rPr>
              <w:szCs w:val="16"/>
            </w:rPr>
            <w:fldChar w:fldCharType="separate"/>
          </w:r>
          <w:ins w:id="8" w:author="Marc Toth" w:date="2019-03-14T19:40:00Z">
            <w:r w:rsidR="00A80A4D">
              <w:rPr>
                <w:noProof/>
                <w:szCs w:val="16"/>
              </w:rPr>
              <w:t>14/03/2019</w:t>
            </w:r>
          </w:ins>
          <w:del w:id="9" w:author="Marc Toth" w:date="2019-03-14T19:40:00Z">
            <w:r w:rsidR="007A6FB6" w:rsidDel="00A80A4D">
              <w:rPr>
                <w:noProof/>
                <w:szCs w:val="16"/>
              </w:rPr>
              <w:delText>14/03/2018</w:delText>
            </w:r>
          </w:del>
          <w:r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F26BD2" w:rsidRPr="007D3CD4" w:rsidRDefault="00F26BD2" w:rsidP="001527D9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2018</w:t>
          </w:r>
        </w:p>
      </w:tc>
      <w:tc>
        <w:tcPr>
          <w:tcW w:w="1200" w:type="pct"/>
          <w:vAlign w:val="center"/>
        </w:tcPr>
        <w:p w:rsidR="00F26BD2" w:rsidRDefault="00F26BD2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EB04D7">
            <w:rPr>
              <w:noProof/>
              <w:szCs w:val="16"/>
            </w:rPr>
            <w:t>8</w:t>
          </w:r>
          <w:r>
            <w:rPr>
              <w:szCs w:val="16"/>
            </w:rPr>
            <w:fldChar w:fldCharType="end"/>
          </w:r>
          <w:r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EB04D7">
            <w:rPr>
              <w:noProof/>
              <w:szCs w:val="16"/>
            </w:rPr>
            <w:t>8</w:t>
          </w:r>
          <w:r>
            <w:rPr>
              <w:szCs w:val="16"/>
            </w:rPr>
            <w:fldChar w:fldCharType="end"/>
          </w:r>
        </w:p>
      </w:tc>
    </w:tr>
  </w:tbl>
  <w:p w:rsidR="00F26BD2" w:rsidRDefault="00F26BD2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D69" w:rsidRDefault="00436D69">
      <w:r>
        <w:separator/>
      </w:r>
    </w:p>
  </w:footnote>
  <w:footnote w:type="continuationSeparator" w:id="0">
    <w:p w:rsidR="00436D69" w:rsidRDefault="00436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F26BD2" w:rsidRPr="00800A63" w:rsidTr="00D753CA">
      <w:tc>
        <w:tcPr>
          <w:tcW w:w="3528" w:type="pct"/>
          <w:vAlign w:val="center"/>
        </w:tcPr>
        <w:p w:rsidR="00F26BD2" w:rsidRPr="00800A63" w:rsidRDefault="00F26BD2" w:rsidP="00FF2F5C">
          <w:pPr>
            <w:pStyle w:val="En-tte"/>
          </w:pPr>
        </w:p>
      </w:tc>
      <w:tc>
        <w:tcPr>
          <w:tcW w:w="1472" w:type="pct"/>
          <w:vAlign w:val="center"/>
        </w:tcPr>
        <w:p w:rsidR="00F26BD2" w:rsidRPr="00800A63" w:rsidRDefault="00F26BD2" w:rsidP="00FF2F5C">
          <w:pPr>
            <w:pStyle w:val="En-tte"/>
            <w:jc w:val="right"/>
          </w:pPr>
        </w:p>
      </w:tc>
    </w:tr>
  </w:tbl>
  <w:p w:rsidR="00F26BD2" w:rsidRDefault="00F26B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F26BD2" w:rsidRPr="00800A63" w:rsidTr="00D753CA">
      <w:tc>
        <w:tcPr>
          <w:tcW w:w="3528" w:type="pct"/>
          <w:vAlign w:val="center"/>
        </w:tcPr>
        <w:p w:rsidR="00F26BD2" w:rsidRPr="00800A63" w:rsidRDefault="00F26BD2" w:rsidP="00FF2F5C">
          <w:pPr>
            <w:pStyle w:val="En-tte"/>
          </w:pPr>
        </w:p>
      </w:tc>
      <w:tc>
        <w:tcPr>
          <w:tcW w:w="1472" w:type="pct"/>
          <w:vAlign w:val="center"/>
        </w:tcPr>
        <w:p w:rsidR="00F26BD2" w:rsidRPr="00800A63" w:rsidRDefault="00F26BD2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112520" cy="304800"/>
                <wp:effectExtent l="0" t="0" r="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26BD2" w:rsidRDefault="00F26B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0.5pt;height:61.5pt" o:bullet="t">
        <v:imagedata r:id="rId1" o:title="BULLE_schema_bleu"/>
      </v:shape>
    </w:pict>
  </w:numPicBullet>
  <w:numPicBullet w:numPicBulletId="1">
    <w:pict>
      <v:shape id="_x0000_i1040" type="#_x0000_t75" style="width:43.5pt;height:38.5pt" o:bullet="t">
        <v:imagedata r:id="rId2" o:title="FLECHE_1_bleu"/>
      </v:shape>
    </w:pict>
  </w:numPicBullet>
  <w:numPicBullet w:numPicBulletId="2">
    <w:pict>
      <v:shape id="_x0000_i1041" type="#_x0000_t75" style="width:43.5pt;height:38.5pt" o:bullet="t">
        <v:imagedata r:id="rId3" o:title="art5919"/>
      </v:shape>
    </w:pict>
  </w:numPicBullet>
  <w:numPicBullet w:numPicBulletId="3">
    <w:pict>
      <v:shape id="_x0000_i1042" type="#_x0000_t75" style="width:43.5pt;height:38.5pt" o:bullet="t">
        <v:imagedata r:id="rId4" o:title="FLECHE_1_gris"/>
      </v:shape>
    </w:pict>
  </w:numPicBullet>
  <w:numPicBullet w:numPicBulletId="4">
    <w:pict>
      <v:shape id="_x0000_i1043" type="#_x0000_t75" style="width:9pt;height:9pt" o:bullet="t">
        <v:imagedata r:id="rId5" o:title="PUCE_4_bleu"/>
      </v:shape>
    </w:pict>
  </w:numPicBullet>
  <w:numPicBullet w:numPicBulletId="5">
    <w:pict>
      <v:shape id="_x0000_i1044" type="#_x0000_t75" style="width:71.5pt;height:67.5pt" o:bullet="t">
        <v:imagedata r:id="rId6" o:title="BULLE_schema_vert_1"/>
      </v:shape>
    </w:pict>
  </w:numPicBullet>
  <w:numPicBullet w:numPicBulletId="6">
    <w:pict>
      <v:shape id="_x0000_i1045" type="#_x0000_t75" style="width:9pt;height:9pt" o:bullet="t">
        <v:imagedata r:id="rId7" o:title="PUCE_4_vert"/>
      </v:shape>
    </w:pict>
  </w:numPicBullet>
  <w:numPicBullet w:numPicBulletId="7">
    <w:pict>
      <v:shape id="_x0000_i1046" type="#_x0000_t75" style="width:46pt;height:33pt" o:bullet="t">
        <v:imagedata r:id="rId8" o:title="FLECHE_3_gris"/>
      </v:shape>
    </w:pict>
  </w:numPicBullet>
  <w:numPicBullet w:numPicBulletId="8">
    <w:pict>
      <v:shape id="_x0000_i1047" type="#_x0000_t75" style="width:22.5pt;height:18pt" o:bullet="t">
        <v:imagedata r:id="rId9" o:title="PUCE_2_gris"/>
      </v:shape>
    </w:pict>
  </w:numPicBullet>
  <w:numPicBullet w:numPicBulletId="9">
    <w:pict>
      <v:shape id="_x0000_i1048" type="#_x0000_t75" style="width:41.5pt;height:45pt" o:bullet="t">
        <v:imagedata r:id="rId10" o:title="BULLE_1_gris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24370A0"/>
    <w:multiLevelType w:val="multilevel"/>
    <w:tmpl w:val="005E805E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30533F"/>
    <w:multiLevelType w:val="hybridMultilevel"/>
    <w:tmpl w:val="55787134"/>
    <w:lvl w:ilvl="0" w:tplc="6D8AA508">
      <w:start w:val="2010"/>
      <w:numFmt w:val="bullet"/>
      <w:lvlText w:val="-"/>
      <w:lvlJc w:val="left"/>
      <w:pPr>
        <w:ind w:left="364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084"/>
        </w:tabs>
        <w:ind w:left="1084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6" w15:restartNumberingAfterBreak="0">
    <w:nsid w:val="1BE12BE9"/>
    <w:multiLevelType w:val="multilevel"/>
    <w:tmpl w:val="825EF196"/>
    <w:numStyleLink w:val="PucesCV"/>
  </w:abstractNum>
  <w:abstractNum w:abstractNumId="7" w15:restartNumberingAfterBreak="0">
    <w:nsid w:val="1E044880"/>
    <w:multiLevelType w:val="hybridMultilevel"/>
    <w:tmpl w:val="607E3980"/>
    <w:lvl w:ilvl="0" w:tplc="C4C689AE">
      <w:start w:val="2012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9" w15:restartNumberingAfterBreak="0">
    <w:nsid w:val="3EE51E6C"/>
    <w:multiLevelType w:val="multilevel"/>
    <w:tmpl w:val="825EF196"/>
    <w:numStyleLink w:val="PucesCV"/>
  </w:abstractNum>
  <w:abstractNum w:abstractNumId="10" w15:restartNumberingAfterBreak="0">
    <w:nsid w:val="44635C4B"/>
    <w:multiLevelType w:val="multilevel"/>
    <w:tmpl w:val="825EF196"/>
    <w:numStyleLink w:val="PucesCV"/>
  </w:abstractNum>
  <w:abstractNum w:abstractNumId="11" w15:restartNumberingAfterBreak="0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75645327"/>
    <w:multiLevelType w:val="multilevel"/>
    <w:tmpl w:val="825EF196"/>
    <w:numStyleLink w:val="PucesCV"/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 Toth">
    <w15:presenceInfo w15:providerId="AD" w15:userId="S::marc.toth@hrconseil.com::f292e66c-8dd8-4830-9ac9-31471c5f22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D9"/>
    <w:rsid w:val="00002DCB"/>
    <w:rsid w:val="00013147"/>
    <w:rsid w:val="00017F19"/>
    <w:rsid w:val="000215AD"/>
    <w:rsid w:val="000256E6"/>
    <w:rsid w:val="000276F2"/>
    <w:rsid w:val="00031412"/>
    <w:rsid w:val="00032C9D"/>
    <w:rsid w:val="000434B6"/>
    <w:rsid w:val="00053B5E"/>
    <w:rsid w:val="00056490"/>
    <w:rsid w:val="00056A13"/>
    <w:rsid w:val="0006025D"/>
    <w:rsid w:val="00060B29"/>
    <w:rsid w:val="00061097"/>
    <w:rsid w:val="000625C3"/>
    <w:rsid w:val="00062CF8"/>
    <w:rsid w:val="00063D6B"/>
    <w:rsid w:val="00075A6D"/>
    <w:rsid w:val="00082867"/>
    <w:rsid w:val="00090C1D"/>
    <w:rsid w:val="000911C0"/>
    <w:rsid w:val="00095EFC"/>
    <w:rsid w:val="00096278"/>
    <w:rsid w:val="000A6AFD"/>
    <w:rsid w:val="000A6F4C"/>
    <w:rsid w:val="000A7E94"/>
    <w:rsid w:val="000B19EC"/>
    <w:rsid w:val="000B223B"/>
    <w:rsid w:val="000B43F8"/>
    <w:rsid w:val="000B47B8"/>
    <w:rsid w:val="000B4D09"/>
    <w:rsid w:val="000C089E"/>
    <w:rsid w:val="000C2C40"/>
    <w:rsid w:val="000C3E83"/>
    <w:rsid w:val="000C4088"/>
    <w:rsid w:val="000C5B7A"/>
    <w:rsid w:val="000C7183"/>
    <w:rsid w:val="000C7892"/>
    <w:rsid w:val="000D2D7A"/>
    <w:rsid w:val="000D5CED"/>
    <w:rsid w:val="000D7BEF"/>
    <w:rsid w:val="000E46F9"/>
    <w:rsid w:val="000E583D"/>
    <w:rsid w:val="000F0B9E"/>
    <w:rsid w:val="000F1C14"/>
    <w:rsid w:val="000F2984"/>
    <w:rsid w:val="000F570E"/>
    <w:rsid w:val="00101AD2"/>
    <w:rsid w:val="00102387"/>
    <w:rsid w:val="00102499"/>
    <w:rsid w:val="0010630B"/>
    <w:rsid w:val="0011142A"/>
    <w:rsid w:val="0011148F"/>
    <w:rsid w:val="00120AB5"/>
    <w:rsid w:val="00123B72"/>
    <w:rsid w:val="00123F0B"/>
    <w:rsid w:val="00126845"/>
    <w:rsid w:val="00131B9F"/>
    <w:rsid w:val="00133D6C"/>
    <w:rsid w:val="00140249"/>
    <w:rsid w:val="00143555"/>
    <w:rsid w:val="00146D17"/>
    <w:rsid w:val="00146E54"/>
    <w:rsid w:val="001511F4"/>
    <w:rsid w:val="001514BE"/>
    <w:rsid w:val="001527D9"/>
    <w:rsid w:val="00162BE1"/>
    <w:rsid w:val="00164215"/>
    <w:rsid w:val="0016605C"/>
    <w:rsid w:val="0017125D"/>
    <w:rsid w:val="00172AC4"/>
    <w:rsid w:val="00176118"/>
    <w:rsid w:val="001822CD"/>
    <w:rsid w:val="00187A98"/>
    <w:rsid w:val="001902E7"/>
    <w:rsid w:val="0019658E"/>
    <w:rsid w:val="0019660C"/>
    <w:rsid w:val="00196B0A"/>
    <w:rsid w:val="001B04D0"/>
    <w:rsid w:val="001C13AC"/>
    <w:rsid w:val="001C55DE"/>
    <w:rsid w:val="001D19FD"/>
    <w:rsid w:val="001D1D5A"/>
    <w:rsid w:val="001D5066"/>
    <w:rsid w:val="001E2CD2"/>
    <w:rsid w:val="001F010A"/>
    <w:rsid w:val="001F1F75"/>
    <w:rsid w:val="001F6E89"/>
    <w:rsid w:val="002002A4"/>
    <w:rsid w:val="002108C9"/>
    <w:rsid w:val="00211B06"/>
    <w:rsid w:val="002145B7"/>
    <w:rsid w:val="00214D82"/>
    <w:rsid w:val="002165F2"/>
    <w:rsid w:val="002241D4"/>
    <w:rsid w:val="00230330"/>
    <w:rsid w:val="002321F3"/>
    <w:rsid w:val="002339F3"/>
    <w:rsid w:val="00234B31"/>
    <w:rsid w:val="00241B23"/>
    <w:rsid w:val="0024476F"/>
    <w:rsid w:val="00247FC8"/>
    <w:rsid w:val="0025110B"/>
    <w:rsid w:val="002531EC"/>
    <w:rsid w:val="002551F3"/>
    <w:rsid w:val="00257798"/>
    <w:rsid w:val="00260054"/>
    <w:rsid w:val="00264DA8"/>
    <w:rsid w:val="002670DC"/>
    <w:rsid w:val="002670E4"/>
    <w:rsid w:val="00274675"/>
    <w:rsid w:val="00284010"/>
    <w:rsid w:val="00287611"/>
    <w:rsid w:val="00292242"/>
    <w:rsid w:val="00292913"/>
    <w:rsid w:val="002A0769"/>
    <w:rsid w:val="002A0C90"/>
    <w:rsid w:val="002A0C9E"/>
    <w:rsid w:val="002A5421"/>
    <w:rsid w:val="002B3804"/>
    <w:rsid w:val="002B39B1"/>
    <w:rsid w:val="002B652B"/>
    <w:rsid w:val="002C0359"/>
    <w:rsid w:val="002C064D"/>
    <w:rsid w:val="002C5720"/>
    <w:rsid w:val="002D04A5"/>
    <w:rsid w:val="002D3F5D"/>
    <w:rsid w:val="002D43BB"/>
    <w:rsid w:val="002D6BB2"/>
    <w:rsid w:val="002E182F"/>
    <w:rsid w:val="002E36A6"/>
    <w:rsid w:val="002E453F"/>
    <w:rsid w:val="002E4835"/>
    <w:rsid w:val="002F4C73"/>
    <w:rsid w:val="00306FD6"/>
    <w:rsid w:val="0032222B"/>
    <w:rsid w:val="0033004E"/>
    <w:rsid w:val="0033025D"/>
    <w:rsid w:val="00331E11"/>
    <w:rsid w:val="00336254"/>
    <w:rsid w:val="0033715D"/>
    <w:rsid w:val="00340E6A"/>
    <w:rsid w:val="00345864"/>
    <w:rsid w:val="003525E8"/>
    <w:rsid w:val="00354D0E"/>
    <w:rsid w:val="0035511B"/>
    <w:rsid w:val="00362074"/>
    <w:rsid w:val="00371E41"/>
    <w:rsid w:val="00372BE3"/>
    <w:rsid w:val="003737D9"/>
    <w:rsid w:val="00374592"/>
    <w:rsid w:val="00380471"/>
    <w:rsid w:val="00385400"/>
    <w:rsid w:val="00387EB7"/>
    <w:rsid w:val="003916B3"/>
    <w:rsid w:val="003944AF"/>
    <w:rsid w:val="00395400"/>
    <w:rsid w:val="003A2F7F"/>
    <w:rsid w:val="003A7329"/>
    <w:rsid w:val="003B468C"/>
    <w:rsid w:val="003B72CC"/>
    <w:rsid w:val="003C54AB"/>
    <w:rsid w:val="003D3624"/>
    <w:rsid w:val="003D4155"/>
    <w:rsid w:val="003D52A4"/>
    <w:rsid w:val="003D54B6"/>
    <w:rsid w:val="003E03A5"/>
    <w:rsid w:val="003E3F8A"/>
    <w:rsid w:val="003E5F55"/>
    <w:rsid w:val="003E7E1C"/>
    <w:rsid w:val="003F23AA"/>
    <w:rsid w:val="003F2788"/>
    <w:rsid w:val="003F588B"/>
    <w:rsid w:val="003F638A"/>
    <w:rsid w:val="00400FE7"/>
    <w:rsid w:val="00403608"/>
    <w:rsid w:val="00407C09"/>
    <w:rsid w:val="0041483A"/>
    <w:rsid w:val="00414E51"/>
    <w:rsid w:val="00417ACD"/>
    <w:rsid w:val="00421714"/>
    <w:rsid w:val="00433B8A"/>
    <w:rsid w:val="004349EB"/>
    <w:rsid w:val="00435319"/>
    <w:rsid w:val="00436D69"/>
    <w:rsid w:val="00442A79"/>
    <w:rsid w:val="0044482E"/>
    <w:rsid w:val="00451867"/>
    <w:rsid w:val="00452236"/>
    <w:rsid w:val="0046066A"/>
    <w:rsid w:val="00460B2B"/>
    <w:rsid w:val="0046154D"/>
    <w:rsid w:val="00463410"/>
    <w:rsid w:val="004645AD"/>
    <w:rsid w:val="004654AF"/>
    <w:rsid w:val="004655B2"/>
    <w:rsid w:val="004702A1"/>
    <w:rsid w:val="004722FE"/>
    <w:rsid w:val="004838DC"/>
    <w:rsid w:val="004879E4"/>
    <w:rsid w:val="004925BC"/>
    <w:rsid w:val="004942F2"/>
    <w:rsid w:val="00494E10"/>
    <w:rsid w:val="004A063E"/>
    <w:rsid w:val="004A249D"/>
    <w:rsid w:val="004A4793"/>
    <w:rsid w:val="004A7472"/>
    <w:rsid w:val="004B5B2F"/>
    <w:rsid w:val="004C712F"/>
    <w:rsid w:val="004E76DE"/>
    <w:rsid w:val="004F02EB"/>
    <w:rsid w:val="004F0EC8"/>
    <w:rsid w:val="00502C13"/>
    <w:rsid w:val="0050553D"/>
    <w:rsid w:val="00506B00"/>
    <w:rsid w:val="00507607"/>
    <w:rsid w:val="00507D36"/>
    <w:rsid w:val="00511182"/>
    <w:rsid w:val="0051230A"/>
    <w:rsid w:val="0051280B"/>
    <w:rsid w:val="00512F60"/>
    <w:rsid w:val="00517A59"/>
    <w:rsid w:val="00523573"/>
    <w:rsid w:val="00525155"/>
    <w:rsid w:val="005361BB"/>
    <w:rsid w:val="005364FD"/>
    <w:rsid w:val="00536971"/>
    <w:rsid w:val="005405B3"/>
    <w:rsid w:val="00543210"/>
    <w:rsid w:val="00546121"/>
    <w:rsid w:val="00552BC7"/>
    <w:rsid w:val="00552E9A"/>
    <w:rsid w:val="00554B10"/>
    <w:rsid w:val="005571E8"/>
    <w:rsid w:val="005621B3"/>
    <w:rsid w:val="00563A71"/>
    <w:rsid w:val="00563C71"/>
    <w:rsid w:val="005644CA"/>
    <w:rsid w:val="00564F0A"/>
    <w:rsid w:val="0057002D"/>
    <w:rsid w:val="00572781"/>
    <w:rsid w:val="00573320"/>
    <w:rsid w:val="00584B7F"/>
    <w:rsid w:val="00586CEB"/>
    <w:rsid w:val="005A48AE"/>
    <w:rsid w:val="005B1EB0"/>
    <w:rsid w:val="005B1FAD"/>
    <w:rsid w:val="005C3F2D"/>
    <w:rsid w:val="005C7F1D"/>
    <w:rsid w:val="005E0B89"/>
    <w:rsid w:val="005E1EED"/>
    <w:rsid w:val="005E5C40"/>
    <w:rsid w:val="005F173D"/>
    <w:rsid w:val="005F2336"/>
    <w:rsid w:val="00601078"/>
    <w:rsid w:val="006024CE"/>
    <w:rsid w:val="0061140D"/>
    <w:rsid w:val="00612578"/>
    <w:rsid w:val="00615E10"/>
    <w:rsid w:val="006162A3"/>
    <w:rsid w:val="006245ED"/>
    <w:rsid w:val="00627545"/>
    <w:rsid w:val="00642B91"/>
    <w:rsid w:val="00644641"/>
    <w:rsid w:val="00647FA0"/>
    <w:rsid w:val="00656722"/>
    <w:rsid w:val="006569DA"/>
    <w:rsid w:val="00657426"/>
    <w:rsid w:val="00662D0A"/>
    <w:rsid w:val="00667771"/>
    <w:rsid w:val="006721A3"/>
    <w:rsid w:val="0067225D"/>
    <w:rsid w:val="006733CD"/>
    <w:rsid w:val="00680C4F"/>
    <w:rsid w:val="00681A03"/>
    <w:rsid w:val="00682F05"/>
    <w:rsid w:val="00684AC3"/>
    <w:rsid w:val="00687DA7"/>
    <w:rsid w:val="0069361A"/>
    <w:rsid w:val="0069540B"/>
    <w:rsid w:val="00696032"/>
    <w:rsid w:val="0069623A"/>
    <w:rsid w:val="006A0D8B"/>
    <w:rsid w:val="006A27D7"/>
    <w:rsid w:val="006A7D3A"/>
    <w:rsid w:val="006B2677"/>
    <w:rsid w:val="006B4DDB"/>
    <w:rsid w:val="006B6899"/>
    <w:rsid w:val="006B7D40"/>
    <w:rsid w:val="006C07C7"/>
    <w:rsid w:val="006D056D"/>
    <w:rsid w:val="006D3165"/>
    <w:rsid w:val="006E2A86"/>
    <w:rsid w:val="006E33D4"/>
    <w:rsid w:val="006F28B9"/>
    <w:rsid w:val="006F3665"/>
    <w:rsid w:val="00700F8A"/>
    <w:rsid w:val="00711B90"/>
    <w:rsid w:val="00714EBF"/>
    <w:rsid w:val="00716131"/>
    <w:rsid w:val="007227D1"/>
    <w:rsid w:val="00723FB6"/>
    <w:rsid w:val="00724985"/>
    <w:rsid w:val="0072527F"/>
    <w:rsid w:val="007302EC"/>
    <w:rsid w:val="00730813"/>
    <w:rsid w:val="0073246C"/>
    <w:rsid w:val="007324E7"/>
    <w:rsid w:val="00733524"/>
    <w:rsid w:val="00735586"/>
    <w:rsid w:val="00742284"/>
    <w:rsid w:val="007555CB"/>
    <w:rsid w:val="00755AC0"/>
    <w:rsid w:val="00757997"/>
    <w:rsid w:val="00762657"/>
    <w:rsid w:val="0076285E"/>
    <w:rsid w:val="0076395E"/>
    <w:rsid w:val="00766080"/>
    <w:rsid w:val="0076759E"/>
    <w:rsid w:val="00774B28"/>
    <w:rsid w:val="00775CDE"/>
    <w:rsid w:val="007806F8"/>
    <w:rsid w:val="00791C46"/>
    <w:rsid w:val="00796356"/>
    <w:rsid w:val="007A1E40"/>
    <w:rsid w:val="007A23D6"/>
    <w:rsid w:val="007A6FB6"/>
    <w:rsid w:val="007A7195"/>
    <w:rsid w:val="007B791B"/>
    <w:rsid w:val="007C2665"/>
    <w:rsid w:val="007C3AE4"/>
    <w:rsid w:val="007C400B"/>
    <w:rsid w:val="007D2EC9"/>
    <w:rsid w:val="007D3CD4"/>
    <w:rsid w:val="007D401E"/>
    <w:rsid w:val="007D530C"/>
    <w:rsid w:val="007F0308"/>
    <w:rsid w:val="007F047B"/>
    <w:rsid w:val="007F5C3F"/>
    <w:rsid w:val="008069F7"/>
    <w:rsid w:val="008127AB"/>
    <w:rsid w:val="00814B74"/>
    <w:rsid w:val="00823EE0"/>
    <w:rsid w:val="00824D41"/>
    <w:rsid w:val="008262EB"/>
    <w:rsid w:val="008354CF"/>
    <w:rsid w:val="0083645A"/>
    <w:rsid w:val="008369C3"/>
    <w:rsid w:val="00842389"/>
    <w:rsid w:val="00842DCA"/>
    <w:rsid w:val="0084414C"/>
    <w:rsid w:val="008470F0"/>
    <w:rsid w:val="00847254"/>
    <w:rsid w:val="0086213D"/>
    <w:rsid w:val="00863BC4"/>
    <w:rsid w:val="008667DC"/>
    <w:rsid w:val="0087080F"/>
    <w:rsid w:val="00880370"/>
    <w:rsid w:val="0088505C"/>
    <w:rsid w:val="0089456A"/>
    <w:rsid w:val="00894DFA"/>
    <w:rsid w:val="008A404D"/>
    <w:rsid w:val="008A525F"/>
    <w:rsid w:val="008A6020"/>
    <w:rsid w:val="008B2E48"/>
    <w:rsid w:val="008B40CD"/>
    <w:rsid w:val="008B40EE"/>
    <w:rsid w:val="008B45E5"/>
    <w:rsid w:val="008C2152"/>
    <w:rsid w:val="008D0546"/>
    <w:rsid w:val="008E0096"/>
    <w:rsid w:val="008E0462"/>
    <w:rsid w:val="008E5654"/>
    <w:rsid w:val="008E57C3"/>
    <w:rsid w:val="008E7094"/>
    <w:rsid w:val="008F33BF"/>
    <w:rsid w:val="008F6421"/>
    <w:rsid w:val="008F6DE3"/>
    <w:rsid w:val="00903607"/>
    <w:rsid w:val="009038DE"/>
    <w:rsid w:val="009045AA"/>
    <w:rsid w:val="00907102"/>
    <w:rsid w:val="009140CA"/>
    <w:rsid w:val="0091516A"/>
    <w:rsid w:val="009163D7"/>
    <w:rsid w:val="00922BEC"/>
    <w:rsid w:val="00922E4E"/>
    <w:rsid w:val="00926756"/>
    <w:rsid w:val="0093491C"/>
    <w:rsid w:val="0094355A"/>
    <w:rsid w:val="009500C6"/>
    <w:rsid w:val="0096270D"/>
    <w:rsid w:val="00964D80"/>
    <w:rsid w:val="00964DA8"/>
    <w:rsid w:val="00966C01"/>
    <w:rsid w:val="00967116"/>
    <w:rsid w:val="00973678"/>
    <w:rsid w:val="009A110F"/>
    <w:rsid w:val="009A3151"/>
    <w:rsid w:val="009A4357"/>
    <w:rsid w:val="009A44BF"/>
    <w:rsid w:val="009A506D"/>
    <w:rsid w:val="009A7CAA"/>
    <w:rsid w:val="009B2DA6"/>
    <w:rsid w:val="009B3237"/>
    <w:rsid w:val="009C3C9A"/>
    <w:rsid w:val="009C688D"/>
    <w:rsid w:val="009D1774"/>
    <w:rsid w:val="009D4A2B"/>
    <w:rsid w:val="009E4DAB"/>
    <w:rsid w:val="009E4EF2"/>
    <w:rsid w:val="009E77FA"/>
    <w:rsid w:val="009F0F44"/>
    <w:rsid w:val="009F206A"/>
    <w:rsid w:val="009F547E"/>
    <w:rsid w:val="00A00BC2"/>
    <w:rsid w:val="00A01BD2"/>
    <w:rsid w:val="00A06CFE"/>
    <w:rsid w:val="00A07DDA"/>
    <w:rsid w:val="00A129FE"/>
    <w:rsid w:val="00A1566E"/>
    <w:rsid w:val="00A2205E"/>
    <w:rsid w:val="00A237C9"/>
    <w:rsid w:val="00A2799B"/>
    <w:rsid w:val="00A33775"/>
    <w:rsid w:val="00A358B2"/>
    <w:rsid w:val="00A44627"/>
    <w:rsid w:val="00A4651B"/>
    <w:rsid w:val="00A514B5"/>
    <w:rsid w:val="00A52876"/>
    <w:rsid w:val="00A5660A"/>
    <w:rsid w:val="00A7509E"/>
    <w:rsid w:val="00A76CE1"/>
    <w:rsid w:val="00A80A4D"/>
    <w:rsid w:val="00A91212"/>
    <w:rsid w:val="00A939C0"/>
    <w:rsid w:val="00AA6C0B"/>
    <w:rsid w:val="00AB10FA"/>
    <w:rsid w:val="00AB7C6F"/>
    <w:rsid w:val="00AC1FB8"/>
    <w:rsid w:val="00AC5BCF"/>
    <w:rsid w:val="00AC5DE9"/>
    <w:rsid w:val="00AC7BDB"/>
    <w:rsid w:val="00AD2EBF"/>
    <w:rsid w:val="00AD72BF"/>
    <w:rsid w:val="00AE22B9"/>
    <w:rsid w:val="00AE5561"/>
    <w:rsid w:val="00AE6640"/>
    <w:rsid w:val="00AF1FD8"/>
    <w:rsid w:val="00AF2ABC"/>
    <w:rsid w:val="00B135FE"/>
    <w:rsid w:val="00B14092"/>
    <w:rsid w:val="00B16274"/>
    <w:rsid w:val="00B40B6A"/>
    <w:rsid w:val="00B45EB9"/>
    <w:rsid w:val="00B5254E"/>
    <w:rsid w:val="00B664E3"/>
    <w:rsid w:val="00B66A25"/>
    <w:rsid w:val="00B67EA2"/>
    <w:rsid w:val="00B70EE2"/>
    <w:rsid w:val="00B76FCC"/>
    <w:rsid w:val="00B80904"/>
    <w:rsid w:val="00B81F47"/>
    <w:rsid w:val="00B825DF"/>
    <w:rsid w:val="00B84C54"/>
    <w:rsid w:val="00BA328C"/>
    <w:rsid w:val="00BA5915"/>
    <w:rsid w:val="00BB540D"/>
    <w:rsid w:val="00BC2390"/>
    <w:rsid w:val="00BC62CF"/>
    <w:rsid w:val="00BC63D6"/>
    <w:rsid w:val="00BD3088"/>
    <w:rsid w:val="00BD6478"/>
    <w:rsid w:val="00BE3468"/>
    <w:rsid w:val="00BE37CD"/>
    <w:rsid w:val="00C00258"/>
    <w:rsid w:val="00C0105A"/>
    <w:rsid w:val="00C11065"/>
    <w:rsid w:val="00C2098A"/>
    <w:rsid w:val="00C2156E"/>
    <w:rsid w:val="00C22599"/>
    <w:rsid w:val="00C241A9"/>
    <w:rsid w:val="00C24B9C"/>
    <w:rsid w:val="00C277C5"/>
    <w:rsid w:val="00C313DC"/>
    <w:rsid w:val="00C361FB"/>
    <w:rsid w:val="00C36BA0"/>
    <w:rsid w:val="00C3727D"/>
    <w:rsid w:val="00C45E5E"/>
    <w:rsid w:val="00C51495"/>
    <w:rsid w:val="00C522AB"/>
    <w:rsid w:val="00C526EA"/>
    <w:rsid w:val="00C566DB"/>
    <w:rsid w:val="00C677C3"/>
    <w:rsid w:val="00C70657"/>
    <w:rsid w:val="00C70720"/>
    <w:rsid w:val="00C70903"/>
    <w:rsid w:val="00C73893"/>
    <w:rsid w:val="00C75E8F"/>
    <w:rsid w:val="00C82742"/>
    <w:rsid w:val="00C872CF"/>
    <w:rsid w:val="00C8767C"/>
    <w:rsid w:val="00C87E83"/>
    <w:rsid w:val="00CA601C"/>
    <w:rsid w:val="00CA67F4"/>
    <w:rsid w:val="00CB3A50"/>
    <w:rsid w:val="00CC2077"/>
    <w:rsid w:val="00CF0A31"/>
    <w:rsid w:val="00CF0B9B"/>
    <w:rsid w:val="00CF16E5"/>
    <w:rsid w:val="00CF3BBA"/>
    <w:rsid w:val="00D028C3"/>
    <w:rsid w:val="00D02C4E"/>
    <w:rsid w:val="00D1084B"/>
    <w:rsid w:val="00D14ED8"/>
    <w:rsid w:val="00D166A2"/>
    <w:rsid w:val="00D17661"/>
    <w:rsid w:val="00D23B83"/>
    <w:rsid w:val="00D27430"/>
    <w:rsid w:val="00D35977"/>
    <w:rsid w:val="00D3715F"/>
    <w:rsid w:val="00D43CC0"/>
    <w:rsid w:val="00D465E6"/>
    <w:rsid w:val="00D5059A"/>
    <w:rsid w:val="00D536A5"/>
    <w:rsid w:val="00D56150"/>
    <w:rsid w:val="00D61421"/>
    <w:rsid w:val="00D61D8C"/>
    <w:rsid w:val="00D651A6"/>
    <w:rsid w:val="00D65A7A"/>
    <w:rsid w:val="00D6749A"/>
    <w:rsid w:val="00D72248"/>
    <w:rsid w:val="00D73389"/>
    <w:rsid w:val="00D735AD"/>
    <w:rsid w:val="00D73FFA"/>
    <w:rsid w:val="00D753CA"/>
    <w:rsid w:val="00D83206"/>
    <w:rsid w:val="00D83E21"/>
    <w:rsid w:val="00D85933"/>
    <w:rsid w:val="00D85FE2"/>
    <w:rsid w:val="00D87716"/>
    <w:rsid w:val="00D9230C"/>
    <w:rsid w:val="00DA7A89"/>
    <w:rsid w:val="00DB5445"/>
    <w:rsid w:val="00DC0868"/>
    <w:rsid w:val="00DC4246"/>
    <w:rsid w:val="00DC685B"/>
    <w:rsid w:val="00DD167C"/>
    <w:rsid w:val="00DD5ADE"/>
    <w:rsid w:val="00DE3B46"/>
    <w:rsid w:val="00DE57A0"/>
    <w:rsid w:val="00DF3EEA"/>
    <w:rsid w:val="00DF4D14"/>
    <w:rsid w:val="00DF7A2E"/>
    <w:rsid w:val="00E00DF3"/>
    <w:rsid w:val="00E03349"/>
    <w:rsid w:val="00E04416"/>
    <w:rsid w:val="00E1171A"/>
    <w:rsid w:val="00E11870"/>
    <w:rsid w:val="00E22552"/>
    <w:rsid w:val="00E22F35"/>
    <w:rsid w:val="00E266BF"/>
    <w:rsid w:val="00E36518"/>
    <w:rsid w:val="00E36DBC"/>
    <w:rsid w:val="00E43F7E"/>
    <w:rsid w:val="00E43F98"/>
    <w:rsid w:val="00E44828"/>
    <w:rsid w:val="00E4567C"/>
    <w:rsid w:val="00E84188"/>
    <w:rsid w:val="00E85262"/>
    <w:rsid w:val="00E866DB"/>
    <w:rsid w:val="00E9186C"/>
    <w:rsid w:val="00EA0E34"/>
    <w:rsid w:val="00EA157D"/>
    <w:rsid w:val="00EA2B9A"/>
    <w:rsid w:val="00EB04D7"/>
    <w:rsid w:val="00EB2F10"/>
    <w:rsid w:val="00EB3867"/>
    <w:rsid w:val="00EC01A1"/>
    <w:rsid w:val="00EC13C2"/>
    <w:rsid w:val="00EC78C9"/>
    <w:rsid w:val="00ED1795"/>
    <w:rsid w:val="00EE1C37"/>
    <w:rsid w:val="00EF2837"/>
    <w:rsid w:val="00EF75C8"/>
    <w:rsid w:val="00F01267"/>
    <w:rsid w:val="00F017E9"/>
    <w:rsid w:val="00F125F3"/>
    <w:rsid w:val="00F21F65"/>
    <w:rsid w:val="00F26AC1"/>
    <w:rsid w:val="00F26BD2"/>
    <w:rsid w:val="00F361F9"/>
    <w:rsid w:val="00F411AA"/>
    <w:rsid w:val="00F435DC"/>
    <w:rsid w:val="00F44104"/>
    <w:rsid w:val="00F4459D"/>
    <w:rsid w:val="00F44618"/>
    <w:rsid w:val="00F532F1"/>
    <w:rsid w:val="00F54227"/>
    <w:rsid w:val="00F65BE0"/>
    <w:rsid w:val="00F67856"/>
    <w:rsid w:val="00F73875"/>
    <w:rsid w:val="00F7569B"/>
    <w:rsid w:val="00F8319E"/>
    <w:rsid w:val="00F832AC"/>
    <w:rsid w:val="00F86429"/>
    <w:rsid w:val="00F94B71"/>
    <w:rsid w:val="00F96C55"/>
    <w:rsid w:val="00F973CE"/>
    <w:rsid w:val="00FA04E8"/>
    <w:rsid w:val="00FA423F"/>
    <w:rsid w:val="00FB3AEF"/>
    <w:rsid w:val="00FD3AE6"/>
    <w:rsid w:val="00FD503B"/>
    <w:rsid w:val="00FE1EB4"/>
    <w:rsid w:val="00FE2326"/>
    <w:rsid w:val="00FE2825"/>
    <w:rsid w:val="00FE4673"/>
    <w:rsid w:val="00FE7126"/>
    <w:rsid w:val="00FE72FE"/>
    <w:rsid w:val="00FE7EAD"/>
    <w:rsid w:val="00FF1612"/>
    <w:rsid w:val="00FF2F5C"/>
    <w:rsid w:val="00FF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8210174-AC08-49CB-9C34-D2F1228B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44AF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paragraph" w:styleId="Paragraphedeliste">
    <w:name w:val="List Paragraph"/>
    <w:basedOn w:val="Normal"/>
    <w:uiPriority w:val="34"/>
    <w:qFormat/>
    <w:rsid w:val="00F65BE0"/>
    <w:pPr>
      <w:ind w:left="720"/>
      <w:contextualSpacing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customStyle="1" w:styleId="listeexperiences">
    <w:name w:val="liste experiences"/>
    <w:basedOn w:val="Normal"/>
    <w:rsid w:val="007F5C3F"/>
    <w:pPr>
      <w:spacing w:after="120" w:line="276" w:lineRule="auto"/>
      <w:jc w:val="left"/>
    </w:pPr>
    <w:rPr>
      <w:rFonts w:ascii="Helvetica" w:hAnsi="Helvetic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%20CONSEIL\Dropbox%20(HRConseil)\HRC01_Commerce\01_cvs\1_salari&#233;s\Mod&#232;le%20CV%20HRC%20Charte%20201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0651A-8671-4C3A-B113-E9D4CFC4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CV HRC Charte 2012</Template>
  <TotalTime>1</TotalTime>
  <Pages>8</Pages>
  <Words>1871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HRConseil</dc:creator>
  <cp:lastModifiedBy>Marc Toth</cp:lastModifiedBy>
  <cp:revision>2</cp:revision>
  <cp:lastPrinted>2012-10-03T18:56:00Z</cp:lastPrinted>
  <dcterms:created xsi:type="dcterms:W3CDTF">2019-03-14T18:41:00Z</dcterms:created>
  <dcterms:modified xsi:type="dcterms:W3CDTF">2019-03-14T18:41:00Z</dcterms:modified>
</cp:coreProperties>
</file>